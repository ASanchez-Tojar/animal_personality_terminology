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7CF7C" w14:textId="6D01516C" w:rsidR="00311BAE" w:rsidRDefault="00311BAE" w:rsidP="00653A0C">
      <w:pPr>
        <w:shd w:val="clear" w:color="auto" w:fill="FFFFFF"/>
        <w:spacing w:after="0" w:line="689" w:lineRule="atLeast"/>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t xml:space="preserve">Understanding </w:t>
      </w:r>
      <w:r w:rsidR="00653A0C">
        <w:rPr>
          <w:rFonts w:ascii="Times New Roman" w:eastAsia="Times New Roman" w:hAnsi="Times New Roman" w:cs="Times New Roman"/>
          <w:b/>
          <w:sz w:val="32"/>
          <w:szCs w:val="24"/>
          <w:lang w:val="en-GB"/>
        </w:rPr>
        <w:t>terminology in animal personality research</w:t>
      </w:r>
    </w:p>
    <w:p w14:paraId="57AF78F6" w14:textId="77777777" w:rsidR="00311BAE" w:rsidRPr="0060755E" w:rsidRDefault="00311BAE" w:rsidP="00311BAE">
      <w:pPr>
        <w:shd w:val="clear" w:color="auto" w:fill="FFFFFF"/>
        <w:spacing w:after="0" w:line="689" w:lineRule="atLeast"/>
        <w:rPr>
          <w:rFonts w:ascii="Times New Roman" w:eastAsia="Times New Roman" w:hAnsi="Times New Roman" w:cs="Times New Roman"/>
          <w:b/>
          <w:sz w:val="24"/>
          <w:szCs w:val="24"/>
          <w:lang w:val="en-GB"/>
        </w:rPr>
      </w:pPr>
    </w:p>
    <w:p w14:paraId="086F08BA" w14:textId="77777777" w:rsidR="00D643EF" w:rsidRPr="00045C64" w:rsidRDefault="00D643EF" w:rsidP="00D643EF">
      <w:pPr>
        <w:jc w:val="both"/>
        <w:rPr>
          <w:rFonts w:ascii="Times New Roman" w:eastAsia="Times New Roman" w:hAnsi="Times New Roman" w:cs="Times New Roman"/>
          <w:sz w:val="28"/>
          <w:szCs w:val="24"/>
          <w:lang w:val="en-GB"/>
        </w:rPr>
      </w:pPr>
      <w:r w:rsidRPr="00045C64">
        <w:rPr>
          <w:rFonts w:ascii="Times New Roman" w:eastAsia="Times New Roman" w:hAnsi="Times New Roman" w:cs="Times New Roman"/>
          <w:sz w:val="28"/>
          <w:szCs w:val="24"/>
          <w:lang w:val="en-GB"/>
        </w:rPr>
        <w:t>Dear researcher,</w:t>
      </w:r>
    </w:p>
    <w:p w14:paraId="7FB49305" w14:textId="4A6335EF" w:rsidR="00677F94" w:rsidRPr="00045C64" w:rsidRDefault="00D954F5" w:rsidP="00D643EF">
      <w:pPr>
        <w:jc w:val="both"/>
        <w:rPr>
          <w:rFonts w:ascii="Times New Roman" w:eastAsia="Times New Roman" w:hAnsi="Times New Roman" w:cs="Times New Roman"/>
          <w:sz w:val="28"/>
          <w:szCs w:val="24"/>
          <w:lang w:val="en-GB"/>
        </w:rPr>
      </w:pPr>
      <w:r w:rsidRPr="00045C64">
        <w:rPr>
          <w:rFonts w:ascii="Times New Roman" w:hAnsi="Times New Roman" w:cs="Times New Roman"/>
          <w:sz w:val="28"/>
          <w:szCs w:val="24"/>
          <w:lang w:val="en-GB"/>
        </w:rPr>
        <w:t xml:space="preserve">Do animals have </w:t>
      </w:r>
      <w:r w:rsidR="00A7056A" w:rsidRPr="00045C64">
        <w:rPr>
          <w:rFonts w:ascii="Times New Roman" w:hAnsi="Times New Roman" w:cs="Times New Roman"/>
          <w:sz w:val="28"/>
          <w:szCs w:val="24"/>
          <w:lang w:val="en-GB"/>
        </w:rPr>
        <w:t xml:space="preserve">personality? </w:t>
      </w:r>
      <w:r w:rsidRPr="00045C64">
        <w:rPr>
          <w:rFonts w:ascii="Times New Roman" w:hAnsi="Times New Roman" w:cs="Times New Roman"/>
          <w:sz w:val="28"/>
          <w:szCs w:val="24"/>
          <w:lang w:val="en-GB"/>
        </w:rPr>
        <w:t>Is the behaviour of animals repeatable</w:t>
      </w:r>
      <w:r w:rsidR="00A7056A" w:rsidRPr="00045C64">
        <w:rPr>
          <w:rFonts w:ascii="Times New Roman" w:hAnsi="Times New Roman" w:cs="Times New Roman"/>
          <w:sz w:val="28"/>
          <w:szCs w:val="24"/>
          <w:lang w:val="en-GB"/>
        </w:rPr>
        <w:t xml:space="preserve">? </w:t>
      </w:r>
      <w:r w:rsidR="00D44BAD" w:rsidRPr="00045C64">
        <w:rPr>
          <w:rFonts w:ascii="Times New Roman" w:hAnsi="Times New Roman" w:cs="Times New Roman"/>
          <w:sz w:val="28"/>
          <w:szCs w:val="24"/>
          <w:lang w:val="en-GB"/>
        </w:rPr>
        <w:t>W</w:t>
      </w:r>
      <w:r w:rsidR="00A7056A" w:rsidRPr="00045C64">
        <w:rPr>
          <w:rFonts w:ascii="Times New Roman" w:hAnsi="Times New Roman" w:cs="Times New Roman"/>
          <w:sz w:val="28"/>
          <w:szCs w:val="24"/>
          <w:lang w:val="en-GB"/>
        </w:rPr>
        <w:t>hether you have ever worked on these questions</w:t>
      </w:r>
      <w:r w:rsidR="00D44BAD" w:rsidRPr="00045C64">
        <w:rPr>
          <w:rFonts w:ascii="Times New Roman" w:hAnsi="Times New Roman" w:cs="Times New Roman"/>
          <w:sz w:val="28"/>
          <w:szCs w:val="24"/>
          <w:lang w:val="en-GB"/>
        </w:rPr>
        <w:t xml:space="preserve"> or not</w:t>
      </w:r>
      <w:r w:rsidR="00A7056A" w:rsidRPr="00045C64">
        <w:rPr>
          <w:rFonts w:ascii="Times New Roman" w:hAnsi="Times New Roman" w:cs="Times New Roman"/>
          <w:sz w:val="28"/>
          <w:szCs w:val="24"/>
          <w:lang w:val="en-GB"/>
        </w:rPr>
        <w:t xml:space="preserve">, </w:t>
      </w:r>
      <w:r w:rsidR="00D44BAD" w:rsidRPr="00045C64">
        <w:rPr>
          <w:rFonts w:ascii="Times New Roman" w:hAnsi="Times New Roman" w:cs="Times New Roman"/>
          <w:sz w:val="28"/>
          <w:szCs w:val="24"/>
          <w:lang w:val="en-GB"/>
        </w:rPr>
        <w:t>we would like to hear your opinion</w:t>
      </w:r>
      <w:r w:rsidR="00A7056A" w:rsidRPr="00045C64">
        <w:rPr>
          <w:rFonts w:ascii="Times New Roman" w:hAnsi="Times New Roman" w:cs="Times New Roman"/>
          <w:sz w:val="28"/>
          <w:szCs w:val="24"/>
          <w:lang w:val="en-GB"/>
        </w:rPr>
        <w:t xml:space="preserve"> about the terminology used in the field</w:t>
      </w:r>
      <w:r w:rsidRPr="00045C64">
        <w:rPr>
          <w:rFonts w:ascii="Times New Roman" w:hAnsi="Times New Roman" w:cs="Times New Roman"/>
          <w:sz w:val="28"/>
          <w:szCs w:val="24"/>
          <w:lang w:val="en-GB"/>
        </w:rPr>
        <w:t xml:space="preserve"> of “animal personality”</w:t>
      </w:r>
      <w:r w:rsidR="00A7056A" w:rsidRPr="00045C64">
        <w:rPr>
          <w:rFonts w:ascii="Times New Roman" w:hAnsi="Times New Roman" w:cs="Times New Roman"/>
          <w:sz w:val="28"/>
          <w:szCs w:val="24"/>
          <w:lang w:val="en-GB"/>
        </w:rPr>
        <w:t xml:space="preserve">. </w:t>
      </w:r>
      <w:r w:rsidR="00BF6E5C" w:rsidRPr="00045C64">
        <w:rPr>
          <w:rFonts w:ascii="Times New Roman" w:hAnsi="Times New Roman" w:cs="Times New Roman"/>
          <w:sz w:val="28"/>
          <w:szCs w:val="24"/>
          <w:lang w:val="en-GB"/>
        </w:rPr>
        <w:t>With this survey, w</w:t>
      </w:r>
      <w:r w:rsidR="00A7056A" w:rsidRPr="00045C64">
        <w:rPr>
          <w:rFonts w:ascii="Times New Roman" w:hAnsi="Times New Roman" w:cs="Times New Roman"/>
          <w:sz w:val="28"/>
          <w:szCs w:val="24"/>
          <w:lang w:val="en-GB"/>
        </w:rPr>
        <w:t xml:space="preserve">e aim to </w:t>
      </w:r>
      <w:r w:rsidRPr="00045C64">
        <w:rPr>
          <w:rFonts w:ascii="Times New Roman" w:hAnsi="Times New Roman" w:cs="Times New Roman"/>
          <w:sz w:val="28"/>
          <w:szCs w:val="24"/>
          <w:lang w:val="en-GB"/>
        </w:rPr>
        <w:t>collect</w:t>
      </w:r>
      <w:r w:rsidR="00720451" w:rsidRPr="00045C64">
        <w:rPr>
          <w:rFonts w:ascii="Times New Roman" w:eastAsia="Times New Roman" w:hAnsi="Times New Roman" w:cs="Times New Roman"/>
          <w:sz w:val="28"/>
          <w:szCs w:val="24"/>
          <w:lang w:val="en-GB"/>
        </w:rPr>
        <w:t xml:space="preserve"> data for a review quantify</w:t>
      </w:r>
      <w:r w:rsidR="00BF6E5C" w:rsidRPr="00045C64">
        <w:rPr>
          <w:rFonts w:ascii="Times New Roman" w:eastAsia="Times New Roman" w:hAnsi="Times New Roman" w:cs="Times New Roman"/>
          <w:sz w:val="28"/>
          <w:szCs w:val="24"/>
          <w:lang w:val="en-GB"/>
        </w:rPr>
        <w:t>ing</w:t>
      </w:r>
      <w:r w:rsidR="00720451" w:rsidRPr="00045C64">
        <w:rPr>
          <w:rFonts w:ascii="Times New Roman" w:eastAsia="Times New Roman" w:hAnsi="Times New Roman" w:cs="Times New Roman"/>
          <w:sz w:val="28"/>
          <w:szCs w:val="24"/>
          <w:lang w:val="en-GB"/>
        </w:rPr>
        <w:t xml:space="preserve"> the diversity of in</w:t>
      </w:r>
      <w:r w:rsidR="00D643EF" w:rsidRPr="00045C64">
        <w:rPr>
          <w:rFonts w:ascii="Times New Roman" w:eastAsia="Times New Roman" w:hAnsi="Times New Roman" w:cs="Times New Roman"/>
          <w:sz w:val="28"/>
          <w:szCs w:val="24"/>
          <w:lang w:val="en-GB"/>
        </w:rPr>
        <w:t xml:space="preserve">terpretations of the </w:t>
      </w:r>
      <w:r w:rsidR="00FE0A86" w:rsidRPr="00045C64">
        <w:rPr>
          <w:rFonts w:ascii="Times New Roman" w:eastAsia="Times New Roman" w:hAnsi="Times New Roman" w:cs="Times New Roman"/>
          <w:sz w:val="28"/>
          <w:szCs w:val="24"/>
          <w:lang w:val="en-GB"/>
        </w:rPr>
        <w:t xml:space="preserve">conceptual and statistical </w:t>
      </w:r>
      <w:r w:rsidR="00D643EF" w:rsidRPr="00045C64">
        <w:rPr>
          <w:rFonts w:ascii="Times New Roman" w:eastAsia="Times New Roman" w:hAnsi="Times New Roman" w:cs="Times New Roman"/>
          <w:sz w:val="28"/>
          <w:szCs w:val="24"/>
          <w:lang w:val="en-GB"/>
        </w:rPr>
        <w:t>terminologies</w:t>
      </w:r>
      <w:r w:rsidR="00A44A3F" w:rsidRPr="00045C64">
        <w:rPr>
          <w:rFonts w:ascii="Times New Roman" w:eastAsia="Times New Roman" w:hAnsi="Times New Roman" w:cs="Times New Roman"/>
          <w:sz w:val="28"/>
          <w:szCs w:val="24"/>
          <w:lang w:val="en-GB"/>
        </w:rPr>
        <w:t xml:space="preserve"> used in this field</w:t>
      </w:r>
      <w:r w:rsidR="00720451" w:rsidRPr="00045C64">
        <w:rPr>
          <w:rFonts w:ascii="Times New Roman" w:eastAsia="Times New Roman" w:hAnsi="Times New Roman" w:cs="Times New Roman"/>
          <w:sz w:val="28"/>
          <w:szCs w:val="24"/>
          <w:lang w:val="en-GB"/>
        </w:rPr>
        <w:t xml:space="preserve">. </w:t>
      </w:r>
      <w:r w:rsidR="00A7056A" w:rsidRPr="00045C64">
        <w:rPr>
          <w:rFonts w:ascii="Times New Roman" w:eastAsia="Times New Roman" w:hAnsi="Times New Roman" w:cs="Times New Roman"/>
          <w:sz w:val="28"/>
          <w:szCs w:val="24"/>
          <w:lang w:val="en-GB"/>
        </w:rPr>
        <w:t xml:space="preserve">The collected data will be converted to percentages and used for quantitative comparisons. </w:t>
      </w:r>
    </w:p>
    <w:p w14:paraId="79A50E22" w14:textId="11D29E34" w:rsidR="00D643EF" w:rsidRPr="00045C64" w:rsidRDefault="00D643EF" w:rsidP="00D643EF">
      <w:pPr>
        <w:jc w:val="both"/>
        <w:rPr>
          <w:rFonts w:ascii="Times New Roman" w:eastAsia="Times New Roman" w:hAnsi="Times New Roman" w:cs="Times New Roman"/>
          <w:sz w:val="28"/>
          <w:szCs w:val="24"/>
          <w:lang w:val="en-GB"/>
        </w:rPr>
      </w:pPr>
      <w:r w:rsidRPr="00045C64">
        <w:rPr>
          <w:rFonts w:ascii="Times New Roman" w:hAnsi="Times New Roman" w:cs="Times New Roman"/>
          <w:sz w:val="28"/>
          <w:szCs w:val="24"/>
          <w:lang w:val="en-GB"/>
        </w:rPr>
        <w:t xml:space="preserve">The survey takes less than </w:t>
      </w:r>
      <w:r w:rsidR="00677F94" w:rsidRPr="00045C64">
        <w:rPr>
          <w:rFonts w:ascii="Times New Roman" w:hAnsi="Times New Roman" w:cs="Times New Roman"/>
          <w:sz w:val="28"/>
          <w:szCs w:val="24"/>
          <w:lang w:val="en-GB"/>
        </w:rPr>
        <w:t xml:space="preserve">5 minutes and is anonymous </w:t>
      </w:r>
      <w:r w:rsidR="00BF6E5C" w:rsidRPr="00045C64">
        <w:rPr>
          <w:rFonts w:ascii="Times New Roman" w:hAnsi="Times New Roman" w:cs="Times New Roman"/>
          <w:sz w:val="28"/>
          <w:szCs w:val="24"/>
          <w:lang w:val="en-GB"/>
        </w:rPr>
        <w:t xml:space="preserve">– </w:t>
      </w:r>
      <w:r w:rsidR="00677F94" w:rsidRPr="00045C64">
        <w:rPr>
          <w:rFonts w:ascii="Times New Roman" w:hAnsi="Times New Roman" w:cs="Times New Roman"/>
          <w:sz w:val="28"/>
          <w:szCs w:val="24"/>
          <w:lang w:val="en-GB"/>
        </w:rPr>
        <w:t>you do not need to register and we do n</w:t>
      </w:r>
      <w:r w:rsidRPr="00045C64">
        <w:rPr>
          <w:rFonts w:ascii="Times New Roman" w:hAnsi="Times New Roman" w:cs="Times New Roman"/>
          <w:sz w:val="28"/>
          <w:szCs w:val="24"/>
          <w:lang w:val="en-GB"/>
        </w:rPr>
        <w:t>ot ask you to provide your name</w:t>
      </w:r>
      <w:r w:rsidR="00FE5D33" w:rsidRPr="00045C64">
        <w:rPr>
          <w:rFonts w:ascii="Times New Roman" w:hAnsi="Times New Roman" w:cs="Times New Roman"/>
          <w:sz w:val="28"/>
          <w:szCs w:val="24"/>
          <w:lang w:val="en-GB"/>
        </w:rPr>
        <w:t xml:space="preserve">. </w:t>
      </w:r>
      <w:r w:rsidR="00A7056A" w:rsidRPr="00045C64">
        <w:rPr>
          <w:rFonts w:ascii="Times New Roman" w:hAnsi="Times New Roman" w:cs="Times New Roman"/>
          <w:sz w:val="28"/>
          <w:szCs w:val="24"/>
          <w:lang w:val="en-GB"/>
        </w:rPr>
        <w:t xml:space="preserve">The summarized results </w:t>
      </w:r>
      <w:proofErr w:type="gramStart"/>
      <w:r w:rsidR="00A7056A" w:rsidRPr="00045C64">
        <w:rPr>
          <w:rFonts w:ascii="Times New Roman" w:hAnsi="Times New Roman" w:cs="Times New Roman"/>
          <w:sz w:val="28"/>
          <w:szCs w:val="24"/>
          <w:lang w:val="en-GB"/>
        </w:rPr>
        <w:t>may be published</w:t>
      </w:r>
      <w:proofErr w:type="gramEnd"/>
      <w:r w:rsidR="00BF6E5C" w:rsidRPr="00045C64">
        <w:rPr>
          <w:rFonts w:ascii="Times New Roman" w:hAnsi="Times New Roman" w:cs="Times New Roman"/>
          <w:sz w:val="28"/>
          <w:szCs w:val="24"/>
          <w:lang w:val="en-GB"/>
        </w:rPr>
        <w:t>,</w:t>
      </w:r>
      <w:r w:rsidR="00A7056A" w:rsidRPr="00045C64">
        <w:rPr>
          <w:rFonts w:ascii="Times New Roman" w:hAnsi="Times New Roman" w:cs="Times New Roman"/>
          <w:sz w:val="28"/>
          <w:szCs w:val="24"/>
          <w:lang w:val="en-GB"/>
        </w:rPr>
        <w:t xml:space="preserve"> and answers will ultimately be available to anyone </w:t>
      </w:r>
      <w:r w:rsidR="00BF6E5C" w:rsidRPr="00045C64">
        <w:rPr>
          <w:rFonts w:ascii="Times New Roman" w:hAnsi="Times New Roman" w:cs="Times New Roman"/>
          <w:sz w:val="28"/>
          <w:szCs w:val="24"/>
          <w:lang w:val="en-GB"/>
        </w:rPr>
        <w:t xml:space="preserve">who </w:t>
      </w:r>
      <w:r w:rsidR="00A7056A" w:rsidRPr="00045C64">
        <w:rPr>
          <w:rFonts w:ascii="Times New Roman" w:hAnsi="Times New Roman" w:cs="Times New Roman"/>
          <w:sz w:val="28"/>
          <w:szCs w:val="24"/>
          <w:lang w:val="en-GB"/>
        </w:rPr>
        <w:t xml:space="preserve">wants to use them. </w:t>
      </w:r>
      <w:r w:rsidR="00720451" w:rsidRPr="00045C64">
        <w:rPr>
          <w:rFonts w:ascii="Times New Roman" w:eastAsia="Times New Roman" w:hAnsi="Times New Roman" w:cs="Times New Roman"/>
          <w:sz w:val="28"/>
          <w:szCs w:val="24"/>
          <w:lang w:val="en-GB"/>
        </w:rPr>
        <w:t>This pr</w:t>
      </w:r>
      <w:r w:rsidR="00045C64">
        <w:rPr>
          <w:rFonts w:ascii="Times New Roman" w:eastAsia="Times New Roman" w:hAnsi="Times New Roman" w:cs="Times New Roman"/>
          <w:sz w:val="28"/>
          <w:szCs w:val="24"/>
          <w:lang w:val="en-GB"/>
        </w:rPr>
        <w:t xml:space="preserve">oject is being conducted by </w:t>
      </w:r>
      <w:proofErr w:type="spellStart"/>
      <w:r w:rsidR="00045C64">
        <w:rPr>
          <w:rFonts w:ascii="Times New Roman" w:eastAsia="Times New Roman" w:hAnsi="Times New Roman" w:cs="Times New Roman"/>
          <w:sz w:val="28"/>
          <w:szCs w:val="24"/>
          <w:lang w:val="en-GB"/>
        </w:rPr>
        <w:t>Dr.</w:t>
      </w:r>
      <w:proofErr w:type="spellEnd"/>
      <w:r w:rsidR="00045C64">
        <w:rPr>
          <w:rFonts w:ascii="Times New Roman" w:eastAsia="Times New Roman" w:hAnsi="Times New Roman" w:cs="Times New Roman"/>
          <w:sz w:val="28"/>
          <w:szCs w:val="24"/>
          <w:lang w:val="en-GB"/>
        </w:rPr>
        <w:t xml:space="preserve"> </w:t>
      </w:r>
      <w:r w:rsidR="00720451" w:rsidRPr="00045C64">
        <w:rPr>
          <w:rFonts w:ascii="Times New Roman" w:eastAsia="Times New Roman" w:hAnsi="Times New Roman" w:cs="Times New Roman"/>
          <w:sz w:val="28"/>
          <w:szCs w:val="24"/>
          <w:lang w:val="en-GB"/>
        </w:rPr>
        <w:t>Alfredo S</w:t>
      </w:r>
      <w:r w:rsidR="00BF6E5C" w:rsidRPr="00045C64">
        <w:rPr>
          <w:rFonts w:ascii="Times New Roman" w:eastAsia="Times New Roman" w:hAnsi="Times New Roman" w:cs="Times New Roman"/>
          <w:sz w:val="28"/>
          <w:szCs w:val="24"/>
          <w:lang w:val="en-GB"/>
        </w:rPr>
        <w:t>á</w:t>
      </w:r>
      <w:r w:rsidR="00720451" w:rsidRPr="00045C64">
        <w:rPr>
          <w:rFonts w:ascii="Times New Roman" w:eastAsia="Times New Roman" w:hAnsi="Times New Roman" w:cs="Times New Roman"/>
          <w:sz w:val="28"/>
          <w:szCs w:val="24"/>
          <w:lang w:val="en-GB"/>
        </w:rPr>
        <w:t>nchez-</w:t>
      </w:r>
      <w:proofErr w:type="spellStart"/>
      <w:r w:rsidR="00720451" w:rsidRPr="00045C64">
        <w:rPr>
          <w:rFonts w:ascii="Times New Roman" w:eastAsia="Times New Roman" w:hAnsi="Times New Roman" w:cs="Times New Roman"/>
          <w:sz w:val="28"/>
          <w:szCs w:val="24"/>
          <w:lang w:val="en-GB"/>
        </w:rPr>
        <w:t>T</w:t>
      </w:r>
      <w:r w:rsidR="00BF6E5C" w:rsidRPr="00045C64">
        <w:rPr>
          <w:rFonts w:ascii="Times New Roman" w:eastAsia="Times New Roman" w:hAnsi="Times New Roman" w:cs="Times New Roman"/>
          <w:sz w:val="28"/>
          <w:szCs w:val="24"/>
          <w:lang w:val="en-GB"/>
        </w:rPr>
        <w:t>ó</w:t>
      </w:r>
      <w:r w:rsidR="00720451" w:rsidRPr="00045C64">
        <w:rPr>
          <w:rFonts w:ascii="Times New Roman" w:eastAsia="Times New Roman" w:hAnsi="Times New Roman" w:cs="Times New Roman"/>
          <w:sz w:val="28"/>
          <w:szCs w:val="24"/>
          <w:lang w:val="en-GB"/>
        </w:rPr>
        <w:t>jar</w:t>
      </w:r>
      <w:proofErr w:type="spellEnd"/>
      <w:r w:rsidR="00720451" w:rsidRPr="00045C64">
        <w:rPr>
          <w:rFonts w:ascii="Times New Roman" w:eastAsia="Times New Roman" w:hAnsi="Times New Roman" w:cs="Times New Roman"/>
          <w:sz w:val="28"/>
          <w:szCs w:val="24"/>
          <w:lang w:val="en-GB"/>
        </w:rPr>
        <w:t xml:space="preserve"> (Bielefeld</w:t>
      </w:r>
      <w:r w:rsidR="00D44BAD" w:rsidRPr="00045C64">
        <w:rPr>
          <w:rFonts w:ascii="Times New Roman" w:eastAsia="Times New Roman" w:hAnsi="Times New Roman" w:cs="Times New Roman"/>
          <w:sz w:val="28"/>
          <w:szCs w:val="24"/>
          <w:lang w:val="en-GB"/>
        </w:rPr>
        <w:t xml:space="preserve"> University</w:t>
      </w:r>
      <w:r w:rsidR="00720451" w:rsidRPr="00045C64">
        <w:rPr>
          <w:rFonts w:ascii="Times New Roman" w:eastAsia="Times New Roman" w:hAnsi="Times New Roman" w:cs="Times New Roman"/>
          <w:sz w:val="28"/>
          <w:szCs w:val="24"/>
          <w:lang w:val="en-GB"/>
        </w:rPr>
        <w:t xml:space="preserve">), </w:t>
      </w:r>
      <w:proofErr w:type="spellStart"/>
      <w:r w:rsidR="00720451" w:rsidRPr="00045C64">
        <w:rPr>
          <w:rFonts w:ascii="Times New Roman" w:eastAsia="Times New Roman" w:hAnsi="Times New Roman" w:cs="Times New Roman"/>
          <w:sz w:val="28"/>
          <w:szCs w:val="24"/>
          <w:lang w:val="en-GB"/>
        </w:rPr>
        <w:t>Dr.</w:t>
      </w:r>
      <w:proofErr w:type="spellEnd"/>
      <w:r w:rsidR="00720451" w:rsidRPr="00045C64">
        <w:rPr>
          <w:rFonts w:ascii="Times New Roman" w:eastAsia="Times New Roman" w:hAnsi="Times New Roman" w:cs="Times New Roman"/>
          <w:sz w:val="28"/>
          <w:szCs w:val="24"/>
          <w:lang w:val="en-GB"/>
        </w:rPr>
        <w:t xml:space="preserve"> Maria </w:t>
      </w:r>
      <w:proofErr w:type="spellStart"/>
      <w:r w:rsidR="00720451" w:rsidRPr="00045C64">
        <w:rPr>
          <w:rFonts w:ascii="Times New Roman" w:eastAsia="Times New Roman" w:hAnsi="Times New Roman" w:cs="Times New Roman"/>
          <w:sz w:val="28"/>
          <w:szCs w:val="24"/>
          <w:lang w:val="en-GB"/>
        </w:rPr>
        <w:t>Moiron</w:t>
      </w:r>
      <w:proofErr w:type="spellEnd"/>
      <w:r w:rsidR="00720451" w:rsidRPr="00045C64">
        <w:rPr>
          <w:rFonts w:ascii="Times New Roman" w:eastAsia="Times New Roman" w:hAnsi="Times New Roman" w:cs="Times New Roman"/>
          <w:sz w:val="28"/>
          <w:szCs w:val="24"/>
          <w:lang w:val="en-GB"/>
        </w:rPr>
        <w:t xml:space="preserve"> (CEFE-CNRS Montpellier), and </w:t>
      </w:r>
      <w:proofErr w:type="spellStart"/>
      <w:r w:rsidR="00720451" w:rsidRPr="00045C64">
        <w:rPr>
          <w:rFonts w:ascii="Times New Roman" w:eastAsia="Times New Roman" w:hAnsi="Times New Roman" w:cs="Times New Roman"/>
          <w:sz w:val="28"/>
          <w:szCs w:val="24"/>
          <w:lang w:val="en-GB"/>
        </w:rPr>
        <w:t>Dr.</w:t>
      </w:r>
      <w:proofErr w:type="spellEnd"/>
      <w:r w:rsidR="00720451" w:rsidRPr="00045C64">
        <w:rPr>
          <w:rFonts w:ascii="Times New Roman" w:eastAsia="Times New Roman" w:hAnsi="Times New Roman" w:cs="Times New Roman"/>
          <w:sz w:val="28"/>
          <w:szCs w:val="24"/>
          <w:lang w:val="en-GB"/>
        </w:rPr>
        <w:t xml:space="preserve"> Petri T. </w:t>
      </w:r>
      <w:proofErr w:type="spellStart"/>
      <w:r w:rsidR="00720451" w:rsidRPr="00045C64">
        <w:rPr>
          <w:rFonts w:ascii="Times New Roman" w:eastAsia="Times New Roman" w:hAnsi="Times New Roman" w:cs="Times New Roman"/>
          <w:sz w:val="28"/>
          <w:szCs w:val="24"/>
          <w:lang w:val="en-GB"/>
        </w:rPr>
        <w:t>Niemel</w:t>
      </w:r>
      <w:r w:rsidR="00763875" w:rsidRPr="00045C64">
        <w:rPr>
          <w:rFonts w:ascii="Times New Roman" w:eastAsia="Times New Roman" w:hAnsi="Times New Roman" w:cs="Times New Roman"/>
          <w:sz w:val="28"/>
          <w:szCs w:val="24"/>
          <w:lang w:val="en-GB"/>
        </w:rPr>
        <w:t>ä</w:t>
      </w:r>
      <w:proofErr w:type="spellEnd"/>
      <w:r w:rsidR="00720451" w:rsidRPr="00045C64">
        <w:rPr>
          <w:rFonts w:ascii="Times New Roman" w:eastAsia="Times New Roman" w:hAnsi="Times New Roman" w:cs="Times New Roman"/>
          <w:sz w:val="28"/>
          <w:szCs w:val="24"/>
          <w:lang w:val="en-GB"/>
        </w:rPr>
        <w:t xml:space="preserve"> (LMU Munich).</w:t>
      </w:r>
    </w:p>
    <w:p w14:paraId="3DB2275B" w14:textId="2A35BCF3" w:rsidR="00A7056A" w:rsidRPr="00045C64" w:rsidRDefault="00A7056A" w:rsidP="00D643EF">
      <w:pPr>
        <w:jc w:val="both"/>
        <w:rPr>
          <w:rFonts w:ascii="Times New Roman" w:eastAsia="Times New Roman" w:hAnsi="Times New Roman" w:cs="Times New Roman"/>
          <w:sz w:val="28"/>
          <w:szCs w:val="24"/>
          <w:lang w:val="en-GB"/>
        </w:rPr>
      </w:pPr>
      <w:r w:rsidRPr="00045C64">
        <w:rPr>
          <w:rFonts w:ascii="Times New Roman" w:hAnsi="Times New Roman" w:cs="Times New Roman"/>
          <w:sz w:val="28"/>
          <w:szCs w:val="24"/>
          <w:lang w:val="en-GB"/>
        </w:rPr>
        <w:t>Please</w:t>
      </w:r>
      <w:r w:rsidR="00BF6E5C" w:rsidRPr="00045C64">
        <w:rPr>
          <w:rFonts w:ascii="Times New Roman" w:hAnsi="Times New Roman" w:cs="Times New Roman"/>
          <w:sz w:val="28"/>
          <w:szCs w:val="24"/>
          <w:lang w:val="en-GB"/>
        </w:rPr>
        <w:t xml:space="preserve">, we would appreciate if you </w:t>
      </w:r>
      <w:r w:rsidR="000F034D" w:rsidRPr="00045C64">
        <w:rPr>
          <w:rFonts w:ascii="Times New Roman" w:hAnsi="Times New Roman" w:cs="Times New Roman"/>
          <w:sz w:val="28"/>
          <w:szCs w:val="24"/>
          <w:lang w:val="en-GB"/>
        </w:rPr>
        <w:t>w</w:t>
      </w:r>
      <w:r w:rsidR="00BF6E5C" w:rsidRPr="00045C64">
        <w:rPr>
          <w:rFonts w:ascii="Times New Roman" w:hAnsi="Times New Roman" w:cs="Times New Roman"/>
          <w:sz w:val="28"/>
          <w:szCs w:val="24"/>
          <w:lang w:val="en-GB"/>
        </w:rPr>
        <w:t>ould</w:t>
      </w:r>
      <w:r w:rsidRPr="00045C64">
        <w:rPr>
          <w:rFonts w:ascii="Times New Roman" w:hAnsi="Times New Roman" w:cs="Times New Roman"/>
          <w:sz w:val="28"/>
          <w:szCs w:val="24"/>
          <w:lang w:val="en-GB"/>
        </w:rPr>
        <w:t xml:space="preserve"> circulate the link to anyone that </w:t>
      </w:r>
      <w:r w:rsidR="00BF6E5C" w:rsidRPr="00045C64">
        <w:rPr>
          <w:rFonts w:ascii="Times New Roman" w:hAnsi="Times New Roman" w:cs="Times New Roman"/>
          <w:sz w:val="28"/>
          <w:szCs w:val="24"/>
          <w:lang w:val="en-GB"/>
        </w:rPr>
        <w:t>could</w:t>
      </w:r>
      <w:r w:rsidR="00A44A3F" w:rsidRPr="00045C64">
        <w:rPr>
          <w:rFonts w:ascii="Times New Roman" w:hAnsi="Times New Roman" w:cs="Times New Roman"/>
          <w:sz w:val="28"/>
          <w:szCs w:val="24"/>
          <w:lang w:val="en-GB"/>
        </w:rPr>
        <w:t xml:space="preserve"> be</w:t>
      </w:r>
      <w:r w:rsidRPr="00045C64">
        <w:rPr>
          <w:rFonts w:ascii="Times New Roman" w:hAnsi="Times New Roman" w:cs="Times New Roman"/>
          <w:sz w:val="28"/>
          <w:szCs w:val="24"/>
          <w:lang w:val="en-GB"/>
        </w:rPr>
        <w:t xml:space="preserve"> interested.</w:t>
      </w:r>
      <w:r w:rsidR="00D954F5" w:rsidRPr="00045C64">
        <w:rPr>
          <w:rFonts w:ascii="Times New Roman" w:hAnsi="Times New Roman" w:cs="Times New Roman"/>
          <w:sz w:val="28"/>
          <w:szCs w:val="24"/>
          <w:lang w:val="en-GB"/>
        </w:rPr>
        <w:t xml:space="preserve"> </w:t>
      </w:r>
      <w:r w:rsidR="00720451" w:rsidRPr="00045C64">
        <w:rPr>
          <w:rFonts w:ascii="Times New Roman" w:hAnsi="Times New Roman" w:cs="Times New Roman"/>
          <w:sz w:val="28"/>
          <w:szCs w:val="24"/>
          <w:lang w:val="en-GB"/>
        </w:rPr>
        <w:t>In the event of any concern</w:t>
      </w:r>
      <w:r w:rsidR="00D643EF" w:rsidRPr="00045C64">
        <w:rPr>
          <w:rFonts w:ascii="Times New Roman" w:hAnsi="Times New Roman" w:cs="Times New Roman"/>
          <w:sz w:val="28"/>
          <w:szCs w:val="24"/>
          <w:lang w:val="en-GB"/>
        </w:rPr>
        <w:t xml:space="preserve"> or question </w:t>
      </w:r>
      <w:r w:rsidR="00720451" w:rsidRPr="00045C64">
        <w:rPr>
          <w:rFonts w:ascii="Times New Roman" w:hAnsi="Times New Roman" w:cs="Times New Roman"/>
          <w:sz w:val="28"/>
          <w:szCs w:val="24"/>
          <w:lang w:val="en-GB"/>
        </w:rPr>
        <w:t xml:space="preserve">about this survey, please contact </w:t>
      </w:r>
      <w:r w:rsidR="0060755E" w:rsidRPr="00045C64">
        <w:rPr>
          <w:rFonts w:ascii="Times New Roman" w:hAnsi="Times New Roman" w:cs="Times New Roman"/>
          <w:sz w:val="28"/>
          <w:szCs w:val="24"/>
          <w:lang w:val="en-GB"/>
        </w:rPr>
        <w:t>alfredo.tojar@gmail.com</w:t>
      </w:r>
      <w:r w:rsidR="00763875" w:rsidRPr="00045C64">
        <w:rPr>
          <w:rFonts w:ascii="Times New Roman" w:eastAsia="Times New Roman" w:hAnsi="Times New Roman" w:cs="Times New Roman"/>
          <w:sz w:val="28"/>
          <w:szCs w:val="24"/>
          <w:lang w:val="en-GB"/>
        </w:rPr>
        <w:t>.</w:t>
      </w:r>
    </w:p>
    <w:p w14:paraId="769C96BC" w14:textId="70C17AF4" w:rsidR="00720451" w:rsidRPr="00045C64" w:rsidRDefault="00720451" w:rsidP="00A7056A">
      <w:pPr>
        <w:rPr>
          <w:rFonts w:ascii="Times New Roman" w:eastAsia="Times New Roman" w:hAnsi="Times New Roman" w:cs="Times New Roman"/>
          <w:sz w:val="28"/>
          <w:szCs w:val="24"/>
          <w:lang w:val="en-GB"/>
        </w:rPr>
      </w:pPr>
      <w:r w:rsidRPr="00045C64">
        <w:rPr>
          <w:rFonts w:ascii="Times New Roman" w:eastAsia="Times New Roman" w:hAnsi="Times New Roman" w:cs="Times New Roman"/>
          <w:sz w:val="28"/>
          <w:szCs w:val="24"/>
          <w:lang w:val="en-GB"/>
        </w:rPr>
        <w:t>Thank</w:t>
      </w:r>
      <w:r w:rsidR="00A44A3F" w:rsidRPr="00045C64">
        <w:rPr>
          <w:rFonts w:ascii="Times New Roman" w:eastAsia="Times New Roman" w:hAnsi="Times New Roman" w:cs="Times New Roman"/>
          <w:sz w:val="28"/>
          <w:szCs w:val="24"/>
          <w:lang w:val="en-GB"/>
        </w:rPr>
        <w:t xml:space="preserve"> </w:t>
      </w:r>
      <w:r w:rsidRPr="00045C64">
        <w:rPr>
          <w:rFonts w:ascii="Times New Roman" w:eastAsia="Times New Roman" w:hAnsi="Times New Roman" w:cs="Times New Roman"/>
          <w:sz w:val="28"/>
          <w:szCs w:val="24"/>
          <w:lang w:val="en-GB"/>
        </w:rPr>
        <w:t>you very much in advance f</w:t>
      </w:r>
      <w:r w:rsidR="00763875" w:rsidRPr="00045C64">
        <w:rPr>
          <w:rFonts w:ascii="Times New Roman" w:eastAsia="Times New Roman" w:hAnsi="Times New Roman" w:cs="Times New Roman"/>
          <w:sz w:val="28"/>
          <w:szCs w:val="24"/>
          <w:lang w:val="en-GB"/>
        </w:rPr>
        <w:t>or your help.</w:t>
      </w:r>
      <w:r w:rsidR="00763875" w:rsidRPr="00045C64">
        <w:rPr>
          <w:rFonts w:ascii="Times New Roman" w:eastAsia="Times New Roman" w:hAnsi="Times New Roman" w:cs="Times New Roman"/>
          <w:sz w:val="28"/>
          <w:szCs w:val="24"/>
          <w:lang w:val="en-GB"/>
        </w:rPr>
        <w:br/>
      </w:r>
      <w:r w:rsidR="00763875" w:rsidRPr="00045C64">
        <w:rPr>
          <w:rFonts w:ascii="Times New Roman" w:eastAsia="Times New Roman" w:hAnsi="Times New Roman" w:cs="Times New Roman"/>
          <w:sz w:val="28"/>
          <w:szCs w:val="24"/>
          <w:lang w:val="en-GB"/>
        </w:rPr>
        <w:br/>
        <w:t>With best wishes</w:t>
      </w:r>
      <w:proofErr w:type="gramStart"/>
      <w:r w:rsidR="00763875" w:rsidRPr="00045C64">
        <w:rPr>
          <w:rFonts w:ascii="Times New Roman" w:eastAsia="Times New Roman" w:hAnsi="Times New Roman" w:cs="Times New Roman"/>
          <w:sz w:val="28"/>
          <w:szCs w:val="24"/>
          <w:lang w:val="en-GB"/>
        </w:rPr>
        <w:t>,</w:t>
      </w:r>
      <w:proofErr w:type="gramEnd"/>
      <w:r w:rsidRPr="00045C64">
        <w:rPr>
          <w:rFonts w:ascii="Times New Roman" w:eastAsia="Times New Roman" w:hAnsi="Times New Roman" w:cs="Times New Roman"/>
          <w:sz w:val="28"/>
          <w:szCs w:val="24"/>
          <w:lang w:val="en-GB"/>
        </w:rPr>
        <w:br/>
        <w:t>Alfredo S</w:t>
      </w:r>
      <w:r w:rsidR="00BF6E5C" w:rsidRPr="00045C64">
        <w:rPr>
          <w:rFonts w:ascii="Times New Roman" w:eastAsia="Times New Roman" w:hAnsi="Times New Roman" w:cs="Times New Roman"/>
          <w:sz w:val="28"/>
          <w:szCs w:val="24"/>
          <w:lang w:val="en-GB"/>
        </w:rPr>
        <w:t>á</w:t>
      </w:r>
      <w:r w:rsidRPr="00045C64">
        <w:rPr>
          <w:rFonts w:ascii="Times New Roman" w:eastAsia="Times New Roman" w:hAnsi="Times New Roman" w:cs="Times New Roman"/>
          <w:sz w:val="28"/>
          <w:szCs w:val="24"/>
          <w:lang w:val="en-GB"/>
        </w:rPr>
        <w:t>nchez-</w:t>
      </w:r>
      <w:proofErr w:type="spellStart"/>
      <w:r w:rsidRPr="00045C64">
        <w:rPr>
          <w:rFonts w:ascii="Times New Roman" w:eastAsia="Times New Roman" w:hAnsi="Times New Roman" w:cs="Times New Roman"/>
          <w:sz w:val="28"/>
          <w:szCs w:val="24"/>
          <w:lang w:val="en-GB"/>
        </w:rPr>
        <w:t>T</w:t>
      </w:r>
      <w:r w:rsidR="00BF6E5C" w:rsidRPr="00045C64">
        <w:rPr>
          <w:rFonts w:ascii="Times New Roman" w:eastAsia="Times New Roman" w:hAnsi="Times New Roman" w:cs="Times New Roman"/>
          <w:sz w:val="28"/>
          <w:szCs w:val="24"/>
          <w:lang w:val="en-GB"/>
        </w:rPr>
        <w:t>ó</w:t>
      </w:r>
      <w:r w:rsidRPr="00045C64">
        <w:rPr>
          <w:rFonts w:ascii="Times New Roman" w:eastAsia="Times New Roman" w:hAnsi="Times New Roman" w:cs="Times New Roman"/>
          <w:sz w:val="28"/>
          <w:szCs w:val="24"/>
          <w:lang w:val="en-GB"/>
        </w:rPr>
        <w:t>jar</w:t>
      </w:r>
      <w:proofErr w:type="spellEnd"/>
      <w:r w:rsidRPr="00045C64">
        <w:rPr>
          <w:rFonts w:ascii="Times New Roman" w:eastAsia="Times New Roman" w:hAnsi="Times New Roman" w:cs="Times New Roman"/>
          <w:sz w:val="28"/>
          <w:szCs w:val="24"/>
          <w:lang w:val="en-GB"/>
        </w:rPr>
        <w:t xml:space="preserve">, Maria </w:t>
      </w:r>
      <w:proofErr w:type="spellStart"/>
      <w:r w:rsidRPr="00045C64">
        <w:rPr>
          <w:rFonts w:ascii="Times New Roman" w:eastAsia="Times New Roman" w:hAnsi="Times New Roman" w:cs="Times New Roman"/>
          <w:sz w:val="28"/>
          <w:szCs w:val="24"/>
          <w:lang w:val="en-GB"/>
        </w:rPr>
        <w:t>Moiron</w:t>
      </w:r>
      <w:proofErr w:type="spellEnd"/>
      <w:r w:rsidRPr="00045C64">
        <w:rPr>
          <w:rFonts w:ascii="Times New Roman" w:eastAsia="Times New Roman" w:hAnsi="Times New Roman" w:cs="Times New Roman"/>
          <w:sz w:val="28"/>
          <w:szCs w:val="24"/>
          <w:lang w:val="en-GB"/>
        </w:rPr>
        <w:t xml:space="preserve">, and Petri </w:t>
      </w:r>
      <w:proofErr w:type="spellStart"/>
      <w:r w:rsidR="00763875" w:rsidRPr="00045C64">
        <w:rPr>
          <w:rFonts w:ascii="Times New Roman" w:eastAsia="Times New Roman" w:hAnsi="Times New Roman" w:cs="Times New Roman"/>
          <w:sz w:val="28"/>
          <w:szCs w:val="24"/>
          <w:lang w:val="en-GB"/>
        </w:rPr>
        <w:t>Niemelä</w:t>
      </w:r>
      <w:proofErr w:type="spellEnd"/>
    </w:p>
    <w:p w14:paraId="704FB1D7" w14:textId="77777777" w:rsidR="00720451" w:rsidRPr="0060755E" w:rsidRDefault="00720451" w:rsidP="00720451">
      <w:pPr>
        <w:rPr>
          <w:rFonts w:ascii="Times New Roman" w:hAnsi="Times New Roman" w:cs="Times New Roman"/>
          <w:sz w:val="24"/>
          <w:szCs w:val="24"/>
          <w:lang w:val="en-GB"/>
        </w:rPr>
      </w:pPr>
    </w:p>
    <w:p w14:paraId="3C667593" w14:textId="77777777" w:rsidR="00720451" w:rsidRPr="0060755E" w:rsidRDefault="00720451" w:rsidP="00720451">
      <w:pPr>
        <w:rPr>
          <w:rFonts w:ascii="Times New Roman" w:hAnsi="Times New Roman" w:cs="Times New Roman"/>
          <w:sz w:val="24"/>
          <w:szCs w:val="24"/>
          <w:lang w:val="en-GB"/>
        </w:rPr>
      </w:pPr>
    </w:p>
    <w:p w14:paraId="41B9549B" w14:textId="77777777" w:rsidR="00720451" w:rsidRPr="0060755E" w:rsidRDefault="00720451" w:rsidP="00720451">
      <w:pPr>
        <w:rPr>
          <w:rFonts w:ascii="Times New Roman" w:hAnsi="Times New Roman" w:cs="Times New Roman"/>
          <w:sz w:val="24"/>
          <w:szCs w:val="24"/>
          <w:lang w:val="en-GB"/>
        </w:rPr>
      </w:pPr>
    </w:p>
    <w:p w14:paraId="7DEF8DBB" w14:textId="77777777" w:rsidR="00BA2FB8" w:rsidRPr="0060755E" w:rsidRDefault="00BA2FB8" w:rsidP="00720451">
      <w:pPr>
        <w:rPr>
          <w:rFonts w:ascii="Times New Roman" w:hAnsi="Times New Roman" w:cs="Times New Roman"/>
          <w:sz w:val="24"/>
          <w:szCs w:val="24"/>
          <w:lang w:val="en-GB"/>
        </w:rPr>
      </w:pPr>
    </w:p>
    <w:p w14:paraId="6A1D2D73" w14:textId="77777777" w:rsidR="00BA2FB8" w:rsidRPr="0060755E" w:rsidRDefault="00BA2FB8" w:rsidP="00720451">
      <w:pPr>
        <w:rPr>
          <w:rFonts w:ascii="Times New Roman" w:hAnsi="Times New Roman" w:cs="Times New Roman"/>
          <w:b/>
          <w:sz w:val="32"/>
          <w:szCs w:val="24"/>
          <w:shd w:val="clear" w:color="auto" w:fill="FFFFFF"/>
          <w:lang w:val="en-GB"/>
        </w:rPr>
        <w:sectPr w:rsidR="00BA2FB8" w:rsidRPr="0060755E">
          <w:pgSz w:w="12240" w:h="15840"/>
          <w:pgMar w:top="1440" w:right="1440" w:bottom="1440" w:left="1440" w:header="720" w:footer="720" w:gutter="0"/>
          <w:cols w:space="720"/>
          <w:docGrid w:linePitch="360"/>
        </w:sectPr>
      </w:pPr>
    </w:p>
    <w:p w14:paraId="71A184A5" w14:textId="5F74FA73" w:rsidR="00311BAE" w:rsidRDefault="00311BAE" w:rsidP="006C7B30">
      <w:pPr>
        <w:rPr>
          <w:rFonts w:ascii="Times New Roman" w:hAnsi="Times New Roman" w:cs="Times New Roman"/>
          <w:b/>
          <w:sz w:val="32"/>
          <w:szCs w:val="24"/>
          <w:shd w:val="clear" w:color="auto" w:fill="FFFFFF"/>
          <w:lang w:val="en-GB"/>
        </w:rPr>
      </w:pPr>
      <w:r w:rsidRPr="00311BAE">
        <w:rPr>
          <w:rFonts w:ascii="Times New Roman" w:hAnsi="Times New Roman" w:cs="Times New Roman"/>
          <w:b/>
          <w:sz w:val="32"/>
          <w:szCs w:val="24"/>
          <w:shd w:val="clear" w:color="auto" w:fill="FFFFFF"/>
          <w:lang w:val="en-GB"/>
        </w:rPr>
        <w:lastRenderedPageBreak/>
        <w:t>S</w:t>
      </w:r>
      <w:r w:rsidR="009B5B1A">
        <w:rPr>
          <w:rFonts w:ascii="Times New Roman" w:hAnsi="Times New Roman" w:cs="Times New Roman"/>
          <w:b/>
          <w:sz w:val="32"/>
          <w:szCs w:val="24"/>
          <w:shd w:val="clear" w:color="auto" w:fill="FFFFFF"/>
          <w:lang w:val="en-GB"/>
        </w:rPr>
        <w:t>urvey</w:t>
      </w:r>
    </w:p>
    <w:p w14:paraId="5F9E3807" w14:textId="185AE21F" w:rsidR="006C7B30" w:rsidRPr="0060755E" w:rsidRDefault="006C7B30" w:rsidP="006C7B30">
      <w:pPr>
        <w:rPr>
          <w:rFonts w:ascii="Times New Roman" w:hAnsi="Times New Roman" w:cs="Times New Roman"/>
          <w:i/>
          <w:sz w:val="24"/>
          <w:szCs w:val="24"/>
          <w:shd w:val="clear" w:color="auto" w:fill="FFFFFF"/>
          <w:lang w:val="en-GB"/>
        </w:rPr>
      </w:pPr>
      <w:r w:rsidRPr="0060755E">
        <w:rPr>
          <w:rFonts w:ascii="Times New Roman" w:hAnsi="Times New Roman" w:cs="Times New Roman"/>
          <w:i/>
          <w:sz w:val="24"/>
          <w:szCs w:val="24"/>
          <w:shd w:val="clear" w:color="auto" w:fill="FFFFFF"/>
          <w:lang w:val="en-GB"/>
        </w:rPr>
        <w:t>Fields marked with an * are required</w:t>
      </w:r>
      <w:r w:rsidR="00800EE7" w:rsidRPr="0060755E">
        <w:rPr>
          <w:rFonts w:ascii="Times New Roman" w:hAnsi="Times New Roman" w:cs="Times New Roman"/>
          <w:i/>
          <w:sz w:val="24"/>
          <w:szCs w:val="24"/>
          <w:shd w:val="clear" w:color="auto" w:fill="FFFFFF"/>
          <w:lang w:val="en-GB"/>
        </w:rPr>
        <w:t>.</w:t>
      </w:r>
    </w:p>
    <w:p w14:paraId="53D84978" w14:textId="77777777" w:rsidR="00C87C06" w:rsidRPr="0060755E" w:rsidRDefault="00C87C06" w:rsidP="006C7B30">
      <w:pPr>
        <w:rPr>
          <w:rFonts w:ascii="Times New Roman" w:hAnsi="Times New Roman" w:cs="Times New Roman"/>
          <w:b/>
          <w:i/>
          <w:sz w:val="24"/>
          <w:szCs w:val="24"/>
          <w:shd w:val="clear" w:color="auto" w:fill="FFFFFF"/>
          <w:lang w:val="en-GB"/>
        </w:rPr>
      </w:pPr>
    </w:p>
    <w:p w14:paraId="2B877422" w14:textId="77777777" w:rsidR="006C7B30" w:rsidRPr="0060755E" w:rsidRDefault="006C7B30" w:rsidP="006C7B30">
      <w:pPr>
        <w:rPr>
          <w:rFonts w:ascii="Times New Roman" w:hAnsi="Times New Roman" w:cs="Times New Roman"/>
          <w:b/>
          <w:sz w:val="24"/>
          <w:szCs w:val="24"/>
          <w:shd w:val="clear" w:color="auto" w:fill="FFFFFF"/>
          <w:lang w:val="en-GB"/>
        </w:rPr>
      </w:pPr>
      <w:r w:rsidRPr="0060755E">
        <w:rPr>
          <w:rFonts w:ascii="Times New Roman" w:hAnsi="Times New Roman" w:cs="Times New Roman"/>
          <w:b/>
          <w:sz w:val="24"/>
          <w:szCs w:val="24"/>
          <w:shd w:val="clear" w:color="auto" w:fill="FFFFFF"/>
          <w:lang w:val="en-GB"/>
        </w:rPr>
        <w:t xml:space="preserve">PLEASE CHECK: </w:t>
      </w:r>
    </w:p>
    <w:p w14:paraId="067F19A4" w14:textId="6B6F177C" w:rsidR="00720451" w:rsidRPr="0060755E" w:rsidRDefault="006C7B30" w:rsidP="006C7B30">
      <w:pPr>
        <w:rPr>
          <w:rFonts w:ascii="Times New Roman" w:hAnsi="Times New Roman" w:cs="Times New Roman"/>
          <w:i/>
          <w:sz w:val="24"/>
          <w:szCs w:val="24"/>
          <w:shd w:val="clear" w:color="auto" w:fill="FFFFFF"/>
          <w:lang w:val="en-GB"/>
        </w:rPr>
      </w:pPr>
      <w:r w:rsidRPr="0060755E">
        <w:rPr>
          <w:rFonts w:ascii="Times New Roman" w:hAnsi="Times New Roman" w:cs="Times New Roman"/>
          <w:i/>
          <w:sz w:val="24"/>
          <w:szCs w:val="24"/>
          <w:shd w:val="clear" w:color="auto" w:fill="FFFFFF"/>
          <w:lang w:val="en-GB"/>
        </w:rPr>
        <w:t>I hereby confirm that I understand the above and that my anonymous answers may be summarised, circulated and published. *</w:t>
      </w:r>
    </w:p>
    <w:p w14:paraId="55076186" w14:textId="77777777" w:rsidR="006C7B30" w:rsidRPr="0060755E" w:rsidRDefault="006C7B30" w:rsidP="006C7B30">
      <w:pPr>
        <w:rPr>
          <w:rFonts w:ascii="Times New Roman" w:hAnsi="Times New Roman" w:cs="Times New Roman"/>
          <w:sz w:val="24"/>
          <w:szCs w:val="24"/>
          <w:shd w:val="clear" w:color="auto" w:fill="FFFFFF"/>
          <w:lang w:val="en-GB"/>
        </w:rPr>
      </w:pPr>
    </w:p>
    <w:p w14:paraId="17352D52" w14:textId="6A749689" w:rsidR="00720451" w:rsidRDefault="00720451" w:rsidP="00720451">
      <w:pPr>
        <w:rPr>
          <w:rFonts w:ascii="Times New Roman" w:hAnsi="Times New Roman" w:cs="Times New Roman"/>
          <w:b/>
          <w:sz w:val="28"/>
          <w:szCs w:val="24"/>
          <w:shd w:val="clear" w:color="auto" w:fill="FFFFFF"/>
          <w:lang w:val="en-GB"/>
        </w:rPr>
      </w:pPr>
      <w:r w:rsidRPr="0060755E">
        <w:rPr>
          <w:rFonts w:ascii="Times New Roman" w:hAnsi="Times New Roman" w:cs="Times New Roman"/>
          <w:b/>
          <w:sz w:val="28"/>
          <w:szCs w:val="24"/>
          <w:shd w:val="clear" w:color="auto" w:fill="FFFFFF"/>
          <w:lang w:val="en-GB"/>
        </w:rPr>
        <w:t>Personal Information</w:t>
      </w:r>
    </w:p>
    <w:p w14:paraId="3DFD8224" w14:textId="529B8667" w:rsidR="00720451" w:rsidRPr="0060755E" w:rsidRDefault="00852D31" w:rsidP="00720451">
      <w:pPr>
        <w:pStyle w:val="ListParagraph"/>
        <w:numPr>
          <w:ilvl w:val="0"/>
          <w:numId w:val="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At w</w:t>
      </w:r>
      <w:r w:rsidR="00FE5D33" w:rsidRPr="0060755E">
        <w:rPr>
          <w:rFonts w:ascii="Times New Roman" w:hAnsi="Times New Roman" w:cs="Times New Roman"/>
          <w:sz w:val="24"/>
          <w:szCs w:val="24"/>
          <w:shd w:val="clear" w:color="auto" w:fill="FFFFFF"/>
          <w:lang w:val="en-GB"/>
        </w:rPr>
        <w:t>hat stage of your research career are you?</w:t>
      </w:r>
      <w:r w:rsidR="00720451" w:rsidRPr="0060755E">
        <w:rPr>
          <w:rFonts w:ascii="Times New Roman" w:hAnsi="Times New Roman" w:cs="Times New Roman"/>
          <w:sz w:val="24"/>
          <w:szCs w:val="24"/>
          <w:shd w:val="clear" w:color="auto" w:fill="FFFFFF"/>
          <w:lang w:val="en-GB"/>
        </w:rPr>
        <w:t xml:space="preserve"> *</w:t>
      </w:r>
    </w:p>
    <w:p w14:paraId="41766A02" w14:textId="77777777" w:rsidR="00720451" w:rsidRPr="0060755E" w:rsidRDefault="00720451" w:rsidP="00FE5D33">
      <w:pPr>
        <w:pStyle w:val="ListParagraph"/>
        <w:numPr>
          <w:ilvl w:val="0"/>
          <w:numId w:val="1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Master student (or earlier stage)</w:t>
      </w:r>
    </w:p>
    <w:p w14:paraId="76CD9AC7" w14:textId="307E4E5C" w:rsidR="00720451" w:rsidRPr="0060755E" w:rsidRDefault="00720451" w:rsidP="00FE5D33">
      <w:pPr>
        <w:pStyle w:val="ListParagraph"/>
        <w:numPr>
          <w:ilvl w:val="0"/>
          <w:numId w:val="1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PhD </w:t>
      </w:r>
      <w:r w:rsidR="00E96247" w:rsidRPr="0060755E">
        <w:rPr>
          <w:rFonts w:ascii="Times New Roman" w:hAnsi="Times New Roman" w:cs="Times New Roman"/>
          <w:sz w:val="24"/>
          <w:szCs w:val="24"/>
          <w:shd w:val="clear" w:color="auto" w:fill="FFFFFF"/>
          <w:lang w:val="en-GB"/>
        </w:rPr>
        <w:t>researcher</w:t>
      </w:r>
    </w:p>
    <w:p w14:paraId="48B7AC25" w14:textId="65B538F9" w:rsidR="00720451" w:rsidRPr="0060755E" w:rsidRDefault="00E42B3F" w:rsidP="00FE5D33">
      <w:pPr>
        <w:pStyle w:val="ListParagraph"/>
        <w:numPr>
          <w:ilvl w:val="0"/>
          <w:numId w:val="1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Early-career researcher</w:t>
      </w:r>
      <w:r w:rsidR="00720451" w:rsidRPr="0060755E">
        <w:rPr>
          <w:rFonts w:ascii="Times New Roman" w:hAnsi="Times New Roman" w:cs="Times New Roman"/>
          <w:sz w:val="24"/>
          <w:szCs w:val="24"/>
          <w:shd w:val="clear" w:color="auto" w:fill="FFFFFF"/>
          <w:lang w:val="en-GB"/>
        </w:rPr>
        <w:t xml:space="preserve"> </w:t>
      </w:r>
      <w:r w:rsidRPr="0060755E">
        <w:rPr>
          <w:rFonts w:ascii="Times New Roman" w:hAnsi="Times New Roman" w:cs="Times New Roman"/>
          <w:sz w:val="24"/>
          <w:szCs w:val="24"/>
          <w:shd w:val="clear" w:color="auto" w:fill="FFFFFF"/>
          <w:lang w:val="en-GB"/>
        </w:rPr>
        <w:t>(i.e</w:t>
      </w:r>
      <w:r w:rsidR="00FD2003" w:rsidRPr="0060755E">
        <w:rPr>
          <w:rFonts w:ascii="Times New Roman" w:hAnsi="Times New Roman" w:cs="Times New Roman"/>
          <w:sz w:val="24"/>
          <w:szCs w:val="24"/>
          <w:shd w:val="clear" w:color="auto" w:fill="FFFFFF"/>
          <w:lang w:val="en-GB"/>
        </w:rPr>
        <w:t>.</w:t>
      </w:r>
      <w:r w:rsidRPr="0060755E">
        <w:rPr>
          <w:rFonts w:ascii="Times New Roman" w:hAnsi="Times New Roman" w:cs="Times New Roman"/>
          <w:sz w:val="24"/>
          <w:szCs w:val="24"/>
          <w:shd w:val="clear" w:color="auto" w:fill="FFFFFF"/>
          <w:lang w:val="en-GB"/>
        </w:rPr>
        <w:t>, have </w:t>
      </w:r>
      <w:r w:rsidRPr="0060755E">
        <w:rPr>
          <w:rStyle w:val="Emphasis"/>
          <w:rFonts w:ascii="Times New Roman" w:hAnsi="Times New Roman" w:cs="Times New Roman"/>
          <w:bCs/>
          <w:i w:val="0"/>
          <w:iCs w:val="0"/>
          <w:sz w:val="24"/>
          <w:szCs w:val="24"/>
          <w:shd w:val="clear" w:color="auto" w:fill="FFFFFF"/>
          <w:lang w:val="en-GB"/>
        </w:rPr>
        <w:t>completed</w:t>
      </w:r>
      <w:r w:rsidRPr="0060755E">
        <w:rPr>
          <w:rFonts w:ascii="Times New Roman" w:hAnsi="Times New Roman" w:cs="Times New Roman"/>
          <w:sz w:val="24"/>
          <w:szCs w:val="24"/>
          <w:shd w:val="clear" w:color="auto" w:fill="FFFFFF"/>
          <w:lang w:val="en-GB"/>
        </w:rPr>
        <w:t xml:space="preserve"> their </w:t>
      </w:r>
      <w:r w:rsidR="00E96247" w:rsidRPr="0060755E">
        <w:rPr>
          <w:rFonts w:ascii="Times New Roman" w:hAnsi="Times New Roman" w:cs="Times New Roman"/>
          <w:sz w:val="24"/>
          <w:szCs w:val="24"/>
          <w:shd w:val="clear" w:color="auto" w:fill="FFFFFF"/>
          <w:lang w:val="en-GB"/>
        </w:rPr>
        <w:t xml:space="preserve">doctorate degree </w:t>
      </w:r>
      <w:r w:rsidRPr="0060755E">
        <w:rPr>
          <w:rFonts w:ascii="Times New Roman" w:hAnsi="Times New Roman" w:cs="Times New Roman"/>
          <w:sz w:val="24"/>
          <w:szCs w:val="24"/>
          <w:shd w:val="clear" w:color="auto" w:fill="FFFFFF"/>
          <w:lang w:val="en-GB"/>
        </w:rPr>
        <w:t>within the past </w:t>
      </w:r>
      <w:r w:rsidRPr="0060755E">
        <w:rPr>
          <w:rStyle w:val="Emphasis"/>
          <w:rFonts w:ascii="Times New Roman" w:hAnsi="Times New Roman" w:cs="Times New Roman"/>
          <w:bCs/>
          <w:i w:val="0"/>
          <w:iCs w:val="0"/>
          <w:sz w:val="24"/>
          <w:szCs w:val="24"/>
          <w:shd w:val="clear" w:color="auto" w:fill="FFFFFF"/>
          <w:lang w:val="en-GB"/>
        </w:rPr>
        <w:t>5 years</w:t>
      </w:r>
      <w:r w:rsidR="00FD2003" w:rsidRPr="0060755E">
        <w:rPr>
          <w:rStyle w:val="Emphasis"/>
          <w:rFonts w:ascii="Times New Roman" w:hAnsi="Times New Roman" w:cs="Times New Roman"/>
          <w:bCs/>
          <w:i w:val="0"/>
          <w:iCs w:val="0"/>
          <w:sz w:val="24"/>
          <w:szCs w:val="24"/>
          <w:shd w:val="clear" w:color="auto" w:fill="FFFFFF"/>
          <w:lang w:val="en-GB"/>
        </w:rPr>
        <w:t>)</w:t>
      </w:r>
    </w:p>
    <w:p w14:paraId="4953D7FD" w14:textId="5F676A2A" w:rsidR="00720451" w:rsidRPr="0060755E" w:rsidRDefault="00720451" w:rsidP="00FE5D33">
      <w:pPr>
        <w:pStyle w:val="ListParagraph"/>
        <w:numPr>
          <w:ilvl w:val="0"/>
          <w:numId w:val="1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Senior researcher</w:t>
      </w:r>
      <w:r w:rsidR="00FE0A86" w:rsidRPr="0060755E">
        <w:rPr>
          <w:rFonts w:ascii="Times New Roman" w:hAnsi="Times New Roman" w:cs="Times New Roman"/>
          <w:sz w:val="24"/>
          <w:szCs w:val="24"/>
          <w:shd w:val="clear" w:color="auto" w:fill="FFFFFF"/>
          <w:lang w:val="en-GB"/>
        </w:rPr>
        <w:t xml:space="preserve"> </w:t>
      </w:r>
      <w:r w:rsidR="000948C0" w:rsidRPr="0060755E">
        <w:rPr>
          <w:rFonts w:ascii="Times New Roman" w:hAnsi="Times New Roman" w:cs="Times New Roman"/>
          <w:sz w:val="24"/>
          <w:szCs w:val="24"/>
          <w:shd w:val="clear" w:color="auto" w:fill="FFFFFF"/>
          <w:lang w:val="en-GB"/>
        </w:rPr>
        <w:t>(</w:t>
      </w:r>
      <w:r w:rsidR="00E96247" w:rsidRPr="0060755E">
        <w:rPr>
          <w:rFonts w:ascii="Times New Roman" w:hAnsi="Times New Roman" w:cs="Times New Roman"/>
          <w:sz w:val="24"/>
          <w:szCs w:val="24"/>
          <w:shd w:val="clear" w:color="auto" w:fill="FFFFFF"/>
          <w:lang w:val="en-GB"/>
        </w:rPr>
        <w:t>i.e</w:t>
      </w:r>
      <w:r w:rsidR="00FD2003" w:rsidRPr="0060755E">
        <w:rPr>
          <w:rFonts w:ascii="Times New Roman" w:hAnsi="Times New Roman" w:cs="Times New Roman"/>
          <w:sz w:val="24"/>
          <w:szCs w:val="24"/>
          <w:shd w:val="clear" w:color="auto" w:fill="FFFFFF"/>
          <w:lang w:val="en-GB"/>
        </w:rPr>
        <w:t>.</w:t>
      </w:r>
      <w:r w:rsidR="00E96247" w:rsidRPr="0060755E">
        <w:rPr>
          <w:rFonts w:ascii="Times New Roman" w:hAnsi="Times New Roman" w:cs="Times New Roman"/>
          <w:sz w:val="24"/>
          <w:szCs w:val="24"/>
          <w:shd w:val="clear" w:color="auto" w:fill="FFFFFF"/>
          <w:lang w:val="en-GB"/>
        </w:rPr>
        <w:t>, have </w:t>
      </w:r>
      <w:r w:rsidR="00E96247" w:rsidRPr="0060755E">
        <w:rPr>
          <w:rStyle w:val="Emphasis"/>
          <w:rFonts w:ascii="Times New Roman" w:hAnsi="Times New Roman" w:cs="Times New Roman"/>
          <w:bCs/>
          <w:i w:val="0"/>
          <w:iCs w:val="0"/>
          <w:sz w:val="24"/>
          <w:szCs w:val="24"/>
          <w:shd w:val="clear" w:color="auto" w:fill="FFFFFF"/>
          <w:lang w:val="en-GB"/>
        </w:rPr>
        <w:t>completed</w:t>
      </w:r>
      <w:r w:rsidR="00E96247" w:rsidRPr="0060755E">
        <w:rPr>
          <w:rFonts w:ascii="Times New Roman" w:hAnsi="Times New Roman" w:cs="Times New Roman"/>
          <w:sz w:val="24"/>
          <w:szCs w:val="24"/>
          <w:shd w:val="clear" w:color="auto" w:fill="FFFFFF"/>
          <w:lang w:val="en-GB"/>
        </w:rPr>
        <w:t> their doctorate degree more than </w:t>
      </w:r>
      <w:r w:rsidR="00E96247" w:rsidRPr="0060755E">
        <w:rPr>
          <w:rStyle w:val="Emphasis"/>
          <w:rFonts w:ascii="Times New Roman" w:hAnsi="Times New Roman" w:cs="Times New Roman"/>
          <w:bCs/>
          <w:i w:val="0"/>
          <w:iCs w:val="0"/>
          <w:sz w:val="24"/>
          <w:szCs w:val="24"/>
          <w:shd w:val="clear" w:color="auto" w:fill="FFFFFF"/>
          <w:lang w:val="en-GB"/>
        </w:rPr>
        <w:t>5 years ago</w:t>
      </w:r>
      <w:r w:rsidR="000948C0" w:rsidRPr="0060755E">
        <w:rPr>
          <w:rFonts w:ascii="Times New Roman" w:hAnsi="Times New Roman" w:cs="Times New Roman"/>
          <w:sz w:val="24"/>
          <w:szCs w:val="24"/>
          <w:shd w:val="clear" w:color="auto" w:fill="FFFFFF"/>
          <w:lang w:val="en-GB"/>
        </w:rPr>
        <w:t>)</w:t>
      </w:r>
    </w:p>
    <w:p w14:paraId="59B97506" w14:textId="77777777" w:rsidR="00852D31" w:rsidRPr="0060755E" w:rsidRDefault="00852D31" w:rsidP="00852D31">
      <w:pPr>
        <w:pStyle w:val="ListParagraph"/>
        <w:numPr>
          <w:ilvl w:val="0"/>
          <w:numId w:val="1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I am not a researcher</w:t>
      </w:r>
    </w:p>
    <w:p w14:paraId="3091E8DE" w14:textId="77777777" w:rsidR="00C87C06" w:rsidRPr="0060755E" w:rsidRDefault="00C87C06" w:rsidP="00C87C06">
      <w:pPr>
        <w:ind w:left="720" w:firstLine="720"/>
        <w:rPr>
          <w:rFonts w:ascii="Times New Roman" w:hAnsi="Times New Roman" w:cs="Times New Roman"/>
          <w:sz w:val="24"/>
          <w:szCs w:val="24"/>
          <w:shd w:val="clear" w:color="auto" w:fill="FFFFFF"/>
          <w:lang w:val="en-GB"/>
        </w:rPr>
      </w:pPr>
    </w:p>
    <w:p w14:paraId="689F4BF6" w14:textId="29986F5F" w:rsidR="00720451" w:rsidRPr="0060755E" w:rsidRDefault="00E350B3" w:rsidP="00FE5D33">
      <w:pPr>
        <w:pStyle w:val="ListParagraph"/>
        <w:numPr>
          <w:ilvl w:val="0"/>
          <w:numId w:val="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H</w:t>
      </w:r>
      <w:r w:rsidR="00720451" w:rsidRPr="0060755E">
        <w:rPr>
          <w:rFonts w:ascii="Times New Roman" w:hAnsi="Times New Roman" w:cs="Times New Roman"/>
          <w:sz w:val="24"/>
          <w:szCs w:val="24"/>
          <w:shd w:val="clear" w:color="auto" w:fill="FFFFFF"/>
          <w:lang w:val="en-GB"/>
        </w:rPr>
        <w:t xml:space="preserve">ave you ever worked </w:t>
      </w:r>
      <w:r w:rsidR="001E3F13" w:rsidRPr="0060755E">
        <w:rPr>
          <w:rFonts w:ascii="Times New Roman" w:hAnsi="Times New Roman" w:cs="Times New Roman"/>
          <w:sz w:val="24"/>
          <w:szCs w:val="24"/>
          <w:shd w:val="clear" w:color="auto" w:fill="FFFFFF"/>
          <w:lang w:val="en-GB"/>
        </w:rPr>
        <w:t>or published</w:t>
      </w:r>
      <w:r w:rsidR="0073399D">
        <w:rPr>
          <w:rFonts w:ascii="Times New Roman" w:hAnsi="Times New Roman" w:cs="Times New Roman"/>
          <w:sz w:val="24"/>
          <w:szCs w:val="24"/>
          <w:shd w:val="clear" w:color="auto" w:fill="FFFFFF"/>
          <w:lang w:val="en-GB"/>
        </w:rPr>
        <w:t xml:space="preserve"> (lead author</w:t>
      </w:r>
      <w:r w:rsidR="00D33A80">
        <w:rPr>
          <w:rFonts w:ascii="Times New Roman" w:hAnsi="Times New Roman" w:cs="Times New Roman"/>
          <w:sz w:val="24"/>
          <w:szCs w:val="24"/>
          <w:shd w:val="clear" w:color="auto" w:fill="FFFFFF"/>
          <w:lang w:val="en-GB"/>
        </w:rPr>
        <w:t xml:space="preserve"> and/or </w:t>
      </w:r>
      <w:r w:rsidR="0073399D">
        <w:rPr>
          <w:rFonts w:ascii="Times New Roman" w:hAnsi="Times New Roman" w:cs="Times New Roman"/>
          <w:sz w:val="24"/>
          <w:szCs w:val="24"/>
          <w:shd w:val="clear" w:color="auto" w:fill="FFFFFF"/>
          <w:lang w:val="en-GB"/>
        </w:rPr>
        <w:t>co-author)</w:t>
      </w:r>
      <w:r w:rsidR="001E3F13" w:rsidRPr="0060755E">
        <w:rPr>
          <w:rFonts w:ascii="Times New Roman" w:hAnsi="Times New Roman" w:cs="Times New Roman"/>
          <w:sz w:val="24"/>
          <w:szCs w:val="24"/>
          <w:shd w:val="clear" w:color="auto" w:fill="FFFFFF"/>
          <w:lang w:val="en-GB"/>
        </w:rPr>
        <w:t xml:space="preserve"> </w:t>
      </w:r>
      <w:r w:rsidR="00720451" w:rsidRPr="0060755E">
        <w:rPr>
          <w:rFonts w:ascii="Times New Roman" w:hAnsi="Times New Roman" w:cs="Times New Roman"/>
          <w:sz w:val="24"/>
          <w:szCs w:val="24"/>
          <w:shd w:val="clear" w:color="auto" w:fill="FFFFFF"/>
          <w:lang w:val="en-GB"/>
        </w:rPr>
        <w:t xml:space="preserve">in </w:t>
      </w:r>
      <w:r w:rsidR="009B03E7">
        <w:rPr>
          <w:rFonts w:ascii="Times New Roman" w:hAnsi="Times New Roman" w:cs="Times New Roman"/>
          <w:sz w:val="24"/>
          <w:szCs w:val="24"/>
          <w:shd w:val="clear" w:color="auto" w:fill="FFFFFF"/>
          <w:lang w:val="en-GB"/>
        </w:rPr>
        <w:t>questions related to</w:t>
      </w:r>
      <w:r w:rsidR="00720451" w:rsidRPr="0060755E">
        <w:rPr>
          <w:rFonts w:ascii="Times New Roman" w:hAnsi="Times New Roman" w:cs="Times New Roman"/>
          <w:sz w:val="24"/>
          <w:szCs w:val="24"/>
          <w:shd w:val="clear" w:color="auto" w:fill="FFFFFF"/>
          <w:lang w:val="en-GB"/>
        </w:rPr>
        <w:t xml:space="preserve"> </w:t>
      </w:r>
      <w:r w:rsidRPr="0060755E">
        <w:rPr>
          <w:rFonts w:ascii="Times New Roman" w:hAnsi="Times New Roman" w:cs="Times New Roman"/>
          <w:sz w:val="24"/>
          <w:szCs w:val="24"/>
          <w:shd w:val="clear" w:color="auto" w:fill="FFFFFF"/>
          <w:lang w:val="en-GB"/>
        </w:rPr>
        <w:t>“</w:t>
      </w:r>
      <w:r w:rsidR="00720451" w:rsidRPr="0060755E">
        <w:rPr>
          <w:rFonts w:ascii="Times New Roman" w:hAnsi="Times New Roman" w:cs="Times New Roman"/>
          <w:sz w:val="24"/>
          <w:szCs w:val="24"/>
          <w:shd w:val="clear" w:color="auto" w:fill="FFFFFF"/>
          <w:lang w:val="en-GB"/>
        </w:rPr>
        <w:t>animal personality</w:t>
      </w:r>
      <w:r w:rsidRPr="0060755E">
        <w:rPr>
          <w:rFonts w:ascii="Times New Roman" w:hAnsi="Times New Roman" w:cs="Times New Roman"/>
          <w:sz w:val="24"/>
          <w:szCs w:val="24"/>
          <w:shd w:val="clear" w:color="auto" w:fill="FFFFFF"/>
          <w:lang w:val="en-GB"/>
        </w:rPr>
        <w:t>”</w:t>
      </w:r>
      <w:r w:rsidR="00720451" w:rsidRPr="0060755E">
        <w:rPr>
          <w:rFonts w:ascii="Times New Roman" w:hAnsi="Times New Roman" w:cs="Times New Roman"/>
          <w:sz w:val="24"/>
          <w:szCs w:val="24"/>
          <w:shd w:val="clear" w:color="auto" w:fill="FFFFFF"/>
          <w:lang w:val="en-GB"/>
        </w:rPr>
        <w:t>? *</w:t>
      </w:r>
    </w:p>
    <w:p w14:paraId="423208DD" w14:textId="7565D177" w:rsidR="00720451" w:rsidRPr="0060755E" w:rsidRDefault="000C78B7" w:rsidP="00FE5D33">
      <w:pPr>
        <w:pStyle w:val="ListParagraph"/>
        <w:numPr>
          <w:ilvl w:val="0"/>
          <w:numId w:val="15"/>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Yes</w:t>
      </w:r>
    </w:p>
    <w:p w14:paraId="148AE0BA" w14:textId="651C5E21" w:rsidR="00720451" w:rsidRDefault="000C78B7" w:rsidP="00FE5D33">
      <w:pPr>
        <w:pStyle w:val="ListParagraph"/>
        <w:numPr>
          <w:ilvl w:val="0"/>
          <w:numId w:val="15"/>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No</w:t>
      </w:r>
    </w:p>
    <w:p w14:paraId="0C541220" w14:textId="530A1101" w:rsidR="0073399D" w:rsidRPr="0060755E" w:rsidRDefault="0073399D" w:rsidP="00FE5D33">
      <w:pPr>
        <w:pStyle w:val="ListParagraph"/>
        <w:numPr>
          <w:ilvl w:val="0"/>
          <w:numId w:val="15"/>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 am not sure</w:t>
      </w:r>
    </w:p>
    <w:p w14:paraId="2EDBFC43" w14:textId="77777777" w:rsidR="00C87C06" w:rsidRPr="0060755E" w:rsidRDefault="00C87C06" w:rsidP="00720451">
      <w:pPr>
        <w:ind w:left="720" w:firstLine="720"/>
        <w:rPr>
          <w:rFonts w:ascii="Times New Roman" w:hAnsi="Times New Roman" w:cs="Times New Roman"/>
          <w:sz w:val="24"/>
          <w:szCs w:val="24"/>
          <w:shd w:val="clear" w:color="auto" w:fill="FFFFFF"/>
          <w:lang w:val="en-GB"/>
        </w:rPr>
      </w:pPr>
    </w:p>
    <w:p w14:paraId="48697520" w14:textId="36645250" w:rsidR="00BA2FB8" w:rsidRDefault="00FE5D33" w:rsidP="00FE5D33">
      <w:pPr>
        <w:pStyle w:val="ListParagraph"/>
        <w:numPr>
          <w:ilvl w:val="0"/>
          <w:numId w:val="4"/>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What country are you </w:t>
      </w:r>
      <w:r w:rsidR="000948C0" w:rsidRPr="0060755E">
        <w:rPr>
          <w:rFonts w:ascii="Times New Roman" w:hAnsi="Times New Roman" w:cs="Times New Roman"/>
          <w:sz w:val="24"/>
          <w:szCs w:val="24"/>
          <w:shd w:val="clear" w:color="auto" w:fill="FFFFFF"/>
          <w:lang w:val="en-GB"/>
        </w:rPr>
        <w:t xml:space="preserve">currently </w:t>
      </w:r>
      <w:r w:rsidR="00BC5C04" w:rsidRPr="0060755E">
        <w:rPr>
          <w:rFonts w:ascii="Times New Roman" w:hAnsi="Times New Roman" w:cs="Times New Roman"/>
          <w:sz w:val="24"/>
          <w:szCs w:val="24"/>
          <w:shd w:val="clear" w:color="auto" w:fill="FFFFFF"/>
          <w:lang w:val="en-GB"/>
        </w:rPr>
        <w:t xml:space="preserve">working </w:t>
      </w:r>
      <w:r w:rsidRPr="0060755E">
        <w:rPr>
          <w:rFonts w:ascii="Times New Roman" w:hAnsi="Times New Roman" w:cs="Times New Roman"/>
          <w:sz w:val="24"/>
          <w:szCs w:val="24"/>
          <w:shd w:val="clear" w:color="auto" w:fill="FFFFFF"/>
          <w:lang w:val="en-GB"/>
        </w:rPr>
        <w:t xml:space="preserve">in? </w:t>
      </w:r>
      <w:r w:rsidR="00BA2FB8" w:rsidRPr="0060755E">
        <w:rPr>
          <w:rFonts w:ascii="Times New Roman" w:hAnsi="Times New Roman" w:cs="Times New Roman"/>
          <w:sz w:val="24"/>
          <w:szCs w:val="24"/>
          <w:shd w:val="clear" w:color="auto" w:fill="FFFFFF"/>
          <w:lang w:val="en-GB"/>
        </w:rPr>
        <w:t xml:space="preserve"> </w:t>
      </w:r>
      <w:r w:rsidRPr="0060755E">
        <w:rPr>
          <w:rFonts w:ascii="Times New Roman" w:hAnsi="Times New Roman" w:cs="Times New Roman"/>
          <w:sz w:val="24"/>
          <w:szCs w:val="24"/>
          <w:shd w:val="clear" w:color="auto" w:fill="FFFFFF"/>
          <w:lang w:val="en-GB"/>
        </w:rPr>
        <w:t xml:space="preserve">The country of origin will </w:t>
      </w:r>
      <w:r w:rsidR="00351481" w:rsidRPr="0060755E">
        <w:rPr>
          <w:rFonts w:ascii="Times New Roman" w:hAnsi="Times New Roman" w:cs="Times New Roman"/>
          <w:sz w:val="24"/>
          <w:szCs w:val="24"/>
          <w:shd w:val="clear" w:color="auto" w:fill="FFFFFF"/>
          <w:lang w:val="en-GB"/>
        </w:rPr>
        <w:t xml:space="preserve">be </w:t>
      </w:r>
      <w:r w:rsidR="00D14C63" w:rsidRPr="0060755E">
        <w:rPr>
          <w:rFonts w:ascii="Times New Roman" w:hAnsi="Times New Roman" w:cs="Times New Roman"/>
          <w:sz w:val="24"/>
          <w:szCs w:val="24"/>
          <w:shd w:val="clear" w:color="auto" w:fill="FFFFFF"/>
          <w:lang w:val="en-GB"/>
        </w:rPr>
        <w:t xml:space="preserve">only </w:t>
      </w:r>
      <w:r w:rsidRPr="0060755E">
        <w:rPr>
          <w:rFonts w:ascii="Times New Roman" w:hAnsi="Times New Roman" w:cs="Times New Roman"/>
          <w:sz w:val="24"/>
          <w:szCs w:val="24"/>
          <w:shd w:val="clear" w:color="auto" w:fill="FFFFFF"/>
          <w:lang w:val="en-GB"/>
        </w:rPr>
        <w:t>used to assess the spread of the survey</w:t>
      </w:r>
      <w:r w:rsidR="00D14C63">
        <w:rPr>
          <w:rFonts w:ascii="Times New Roman" w:hAnsi="Times New Roman" w:cs="Times New Roman"/>
          <w:sz w:val="24"/>
          <w:szCs w:val="24"/>
          <w:shd w:val="clear" w:color="auto" w:fill="FFFFFF"/>
          <w:lang w:val="en-GB"/>
        </w:rPr>
        <w:t>.</w:t>
      </w:r>
      <w:r w:rsidR="00D33A80" w:rsidRPr="0060755E">
        <w:rPr>
          <w:rFonts w:ascii="Times New Roman" w:hAnsi="Times New Roman" w:cs="Times New Roman"/>
          <w:sz w:val="24"/>
          <w:szCs w:val="24"/>
          <w:shd w:val="clear" w:color="auto" w:fill="FFFFFF"/>
          <w:lang w:val="en-GB"/>
        </w:rPr>
        <w:t>*</w:t>
      </w:r>
      <w:r w:rsidRPr="0060755E">
        <w:rPr>
          <w:rFonts w:ascii="Times New Roman" w:hAnsi="Times New Roman" w:cs="Times New Roman"/>
          <w:sz w:val="24"/>
          <w:szCs w:val="24"/>
          <w:shd w:val="clear" w:color="auto" w:fill="FFFFFF"/>
          <w:lang w:val="en-GB"/>
        </w:rPr>
        <w:t xml:space="preserve"> </w:t>
      </w:r>
      <w:r w:rsidR="00C87C06" w:rsidRPr="0060755E">
        <w:rPr>
          <w:rFonts w:ascii="Times New Roman" w:hAnsi="Times New Roman" w:cs="Times New Roman"/>
          <w:sz w:val="24"/>
          <w:szCs w:val="24"/>
          <w:shd w:val="clear" w:color="auto" w:fill="FFFFFF"/>
          <w:lang w:val="en-GB"/>
        </w:rPr>
        <w:t xml:space="preserve"> </w:t>
      </w:r>
    </w:p>
    <w:p w14:paraId="4BBAD933" w14:textId="77777777" w:rsidR="000C78B7" w:rsidRDefault="000C78B7" w:rsidP="000C78B7">
      <w:pPr>
        <w:pStyle w:val="ListParagraph"/>
        <w:rPr>
          <w:rFonts w:ascii="Times New Roman" w:hAnsi="Times New Roman" w:cs="Times New Roman"/>
          <w:sz w:val="24"/>
          <w:szCs w:val="24"/>
          <w:shd w:val="clear" w:color="auto" w:fill="FFFFFF"/>
          <w:lang w:val="en-GB"/>
        </w:rPr>
      </w:pPr>
    </w:p>
    <w:p w14:paraId="3DF5F8F2" w14:textId="45966B6B" w:rsidR="000C78B7" w:rsidRPr="000C78B7" w:rsidRDefault="000C78B7" w:rsidP="000C78B7">
      <w:pPr>
        <w:rPr>
          <w:rFonts w:ascii="Times New Roman" w:hAnsi="Times New Roman" w:cs="Times New Roman"/>
          <w:sz w:val="24"/>
          <w:szCs w:val="24"/>
          <w:shd w:val="clear" w:color="auto" w:fill="FFFFFF"/>
          <w:lang w:val="en-GB"/>
        </w:rPr>
      </w:pPr>
    </w:p>
    <w:p w14:paraId="10BF1DDA" w14:textId="77777777" w:rsidR="00BA2FB8" w:rsidRPr="0060755E" w:rsidRDefault="00BA2FB8" w:rsidP="00BA2FB8">
      <w:pPr>
        <w:pStyle w:val="ListParagraph"/>
        <w:rPr>
          <w:rFonts w:ascii="Times New Roman" w:hAnsi="Times New Roman" w:cs="Times New Roman"/>
          <w:sz w:val="24"/>
          <w:szCs w:val="24"/>
          <w:shd w:val="clear" w:color="auto" w:fill="FFFFFF"/>
          <w:lang w:val="en-GB"/>
        </w:rPr>
      </w:pPr>
    </w:p>
    <w:p w14:paraId="0EE8E3C7" w14:textId="77777777" w:rsidR="00BA2FB8" w:rsidRPr="0060755E" w:rsidRDefault="00BA2FB8" w:rsidP="00BA2FB8">
      <w:pPr>
        <w:ind w:left="720" w:firstLine="720"/>
        <w:rPr>
          <w:rFonts w:ascii="Times New Roman" w:hAnsi="Times New Roman" w:cs="Times New Roman"/>
          <w:sz w:val="24"/>
          <w:szCs w:val="24"/>
          <w:shd w:val="clear" w:color="auto" w:fill="FFFFFF"/>
          <w:lang w:val="en-GB"/>
        </w:rPr>
      </w:pPr>
    </w:p>
    <w:p w14:paraId="177709E2" w14:textId="77777777" w:rsidR="00BA2FB8" w:rsidRPr="0060755E" w:rsidRDefault="00BA2FB8" w:rsidP="00BA2FB8">
      <w:pPr>
        <w:ind w:left="720" w:firstLine="720"/>
        <w:rPr>
          <w:rFonts w:ascii="Times New Roman" w:hAnsi="Times New Roman" w:cs="Times New Roman"/>
          <w:sz w:val="24"/>
          <w:szCs w:val="24"/>
          <w:shd w:val="clear" w:color="auto" w:fill="FFFFFF"/>
          <w:lang w:val="en-GB"/>
        </w:rPr>
      </w:pPr>
    </w:p>
    <w:p w14:paraId="4CC2EC9B" w14:textId="77777777" w:rsidR="00BA2FB8" w:rsidRPr="0060755E" w:rsidRDefault="00BA2FB8" w:rsidP="00BA2FB8">
      <w:pPr>
        <w:ind w:left="720" w:firstLine="720"/>
        <w:rPr>
          <w:rFonts w:ascii="Times New Roman" w:hAnsi="Times New Roman" w:cs="Times New Roman"/>
          <w:sz w:val="24"/>
          <w:szCs w:val="24"/>
          <w:shd w:val="clear" w:color="auto" w:fill="FFFFFF"/>
          <w:lang w:val="en-GB"/>
        </w:rPr>
      </w:pPr>
    </w:p>
    <w:p w14:paraId="6CFBD76A" w14:textId="77777777" w:rsidR="00BA2FB8" w:rsidRPr="0060755E" w:rsidRDefault="00BA2FB8" w:rsidP="00BA2FB8">
      <w:pPr>
        <w:ind w:left="720" w:firstLine="720"/>
        <w:rPr>
          <w:rFonts w:ascii="Times New Roman" w:hAnsi="Times New Roman" w:cs="Times New Roman"/>
          <w:sz w:val="24"/>
          <w:szCs w:val="24"/>
          <w:shd w:val="clear" w:color="auto" w:fill="FFFFFF"/>
          <w:lang w:val="en-GB"/>
        </w:rPr>
      </w:pPr>
    </w:p>
    <w:p w14:paraId="03A08C69" w14:textId="77777777" w:rsidR="00BA2FB8" w:rsidRPr="0060755E" w:rsidRDefault="00BA2FB8" w:rsidP="00BA2FB8">
      <w:pPr>
        <w:rPr>
          <w:rFonts w:ascii="Times New Roman" w:hAnsi="Times New Roman" w:cs="Times New Roman"/>
          <w:b/>
          <w:sz w:val="28"/>
          <w:szCs w:val="24"/>
          <w:shd w:val="clear" w:color="auto" w:fill="FFFFFF"/>
          <w:lang w:val="en-GB"/>
        </w:rPr>
        <w:sectPr w:rsidR="00BA2FB8" w:rsidRPr="0060755E">
          <w:pgSz w:w="12240" w:h="15840"/>
          <w:pgMar w:top="1440" w:right="1440" w:bottom="1440" w:left="1440" w:header="720" w:footer="720" w:gutter="0"/>
          <w:cols w:space="720"/>
          <w:docGrid w:linePitch="360"/>
        </w:sectPr>
      </w:pPr>
    </w:p>
    <w:p w14:paraId="6C24D77F" w14:textId="138908FF" w:rsidR="001E3F13" w:rsidRPr="00311BAE" w:rsidRDefault="00E16972" w:rsidP="001E3F13">
      <w:pPr>
        <w:rPr>
          <w:rFonts w:ascii="Times New Roman" w:hAnsi="Times New Roman" w:cs="Times New Roman"/>
          <w:b/>
          <w:sz w:val="32"/>
          <w:szCs w:val="24"/>
          <w:shd w:val="clear" w:color="auto" w:fill="FFFFFF"/>
          <w:lang w:val="en-GB"/>
        </w:rPr>
      </w:pPr>
      <w:r>
        <w:rPr>
          <w:rFonts w:ascii="Times New Roman" w:hAnsi="Times New Roman" w:cs="Times New Roman"/>
          <w:b/>
          <w:sz w:val="32"/>
          <w:szCs w:val="24"/>
          <w:shd w:val="clear" w:color="auto" w:fill="FFFFFF"/>
          <w:lang w:val="en-GB"/>
        </w:rPr>
        <w:lastRenderedPageBreak/>
        <w:t>Survey</w:t>
      </w:r>
    </w:p>
    <w:p w14:paraId="5C6C17F3" w14:textId="26ACF065" w:rsidR="001E3F13" w:rsidRPr="0060755E" w:rsidRDefault="001E3F13" w:rsidP="001E3F13">
      <w:pPr>
        <w:pStyle w:val="ListParagraph"/>
        <w:numPr>
          <w:ilvl w:val="0"/>
          <w:numId w:val="6"/>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What </w:t>
      </w:r>
      <w:r w:rsidR="0005430D" w:rsidRPr="0060755E">
        <w:rPr>
          <w:rFonts w:ascii="Times New Roman" w:hAnsi="Times New Roman" w:cs="Times New Roman"/>
          <w:sz w:val="24"/>
          <w:szCs w:val="24"/>
          <w:shd w:val="clear" w:color="auto" w:fill="FFFFFF"/>
          <w:lang w:val="en-GB"/>
        </w:rPr>
        <w:t>is your preferred definition of</w:t>
      </w:r>
      <w:r w:rsidR="00FE0A86" w:rsidRPr="0060755E">
        <w:rPr>
          <w:rFonts w:ascii="Times New Roman" w:hAnsi="Times New Roman" w:cs="Times New Roman"/>
          <w:sz w:val="24"/>
          <w:szCs w:val="24"/>
          <w:shd w:val="clear" w:color="auto" w:fill="FFFFFF"/>
          <w:lang w:val="en-GB"/>
        </w:rPr>
        <w:t xml:space="preserve"> </w:t>
      </w:r>
      <w:r w:rsidRPr="0060755E">
        <w:rPr>
          <w:rFonts w:ascii="Times New Roman" w:hAnsi="Times New Roman" w:cs="Times New Roman"/>
          <w:b/>
          <w:sz w:val="24"/>
          <w:szCs w:val="24"/>
          <w:shd w:val="clear" w:color="auto" w:fill="FFFFFF"/>
          <w:lang w:val="en-GB"/>
        </w:rPr>
        <w:t>“animal personality”</w:t>
      </w:r>
      <w:r w:rsidR="00BB73C6" w:rsidRPr="0060755E">
        <w:rPr>
          <w:rFonts w:ascii="Times New Roman" w:hAnsi="Times New Roman" w:cs="Times New Roman"/>
          <w:b/>
          <w:sz w:val="24"/>
          <w:szCs w:val="24"/>
          <w:shd w:val="clear" w:color="auto" w:fill="FFFFFF"/>
          <w:lang w:val="en-GB"/>
        </w:rPr>
        <w:t xml:space="preserve">? </w:t>
      </w:r>
      <w:r w:rsidR="00C541D3" w:rsidRPr="0060755E">
        <w:rPr>
          <w:rFonts w:ascii="Times New Roman" w:hAnsi="Times New Roman" w:cs="Times New Roman"/>
          <w:sz w:val="24"/>
          <w:szCs w:val="24"/>
          <w:shd w:val="clear" w:color="auto" w:fill="FFFFFF"/>
          <w:lang w:val="en-GB"/>
        </w:rPr>
        <w:t xml:space="preserve">Please, select </w:t>
      </w:r>
      <w:r w:rsidR="00C84401" w:rsidRPr="0060755E">
        <w:rPr>
          <w:rFonts w:ascii="Times New Roman" w:hAnsi="Times New Roman" w:cs="Times New Roman"/>
          <w:sz w:val="24"/>
          <w:szCs w:val="24"/>
          <w:shd w:val="clear" w:color="auto" w:fill="FFFFFF"/>
          <w:lang w:val="en-GB"/>
        </w:rPr>
        <w:t>the option that applies</w:t>
      </w:r>
      <w:r w:rsidR="00C541D3" w:rsidRPr="0060755E">
        <w:rPr>
          <w:rFonts w:ascii="Times New Roman" w:hAnsi="Times New Roman" w:cs="Times New Roman"/>
          <w:sz w:val="24"/>
          <w:szCs w:val="24"/>
          <w:shd w:val="clear" w:color="auto" w:fill="FFFFFF"/>
          <w:lang w:val="en-GB"/>
        </w:rPr>
        <w:t xml:space="preserve"> </w:t>
      </w:r>
      <w:r w:rsidR="003D4F05" w:rsidRPr="0060755E">
        <w:rPr>
          <w:rFonts w:ascii="Times New Roman" w:hAnsi="Times New Roman" w:cs="Times New Roman"/>
          <w:sz w:val="24"/>
          <w:szCs w:val="24"/>
          <w:shd w:val="clear" w:color="auto" w:fill="FFFFFF"/>
          <w:lang w:val="en-GB"/>
        </w:rPr>
        <w:t>from</w:t>
      </w:r>
      <w:r w:rsidR="00BB73C6" w:rsidRPr="0060755E">
        <w:rPr>
          <w:rFonts w:ascii="Times New Roman" w:hAnsi="Times New Roman" w:cs="Times New Roman"/>
          <w:sz w:val="24"/>
          <w:szCs w:val="24"/>
          <w:shd w:val="clear" w:color="auto" w:fill="FFFFFF"/>
          <w:lang w:val="en-GB"/>
        </w:rPr>
        <w:t xml:space="preserve"> the</w:t>
      </w:r>
      <w:r w:rsidR="00C84401" w:rsidRPr="0060755E">
        <w:rPr>
          <w:rFonts w:ascii="Times New Roman" w:hAnsi="Times New Roman" w:cs="Times New Roman"/>
          <w:sz w:val="24"/>
          <w:szCs w:val="24"/>
          <w:shd w:val="clear" w:color="auto" w:fill="FFFFFF"/>
          <w:lang w:val="en-GB"/>
        </w:rPr>
        <w:t xml:space="preserve"> following</w:t>
      </w:r>
      <w:r w:rsidR="00C541D3" w:rsidRPr="0060755E">
        <w:rPr>
          <w:rFonts w:ascii="Times New Roman" w:hAnsi="Times New Roman" w:cs="Times New Roman"/>
          <w:sz w:val="24"/>
          <w:szCs w:val="24"/>
          <w:shd w:val="clear" w:color="auto" w:fill="FFFFFF"/>
          <w:lang w:val="en-GB"/>
        </w:rPr>
        <w:t xml:space="preserve"> set of</w:t>
      </w:r>
      <w:r w:rsidR="00BB73C6" w:rsidRPr="0060755E">
        <w:rPr>
          <w:rFonts w:ascii="Times New Roman" w:hAnsi="Times New Roman" w:cs="Times New Roman"/>
          <w:sz w:val="24"/>
          <w:szCs w:val="24"/>
          <w:shd w:val="clear" w:color="auto" w:fill="FFFFFF"/>
          <w:lang w:val="en-GB"/>
        </w:rPr>
        <w:t xml:space="preserve"> </w:t>
      </w:r>
      <w:r w:rsidR="00BB73C6" w:rsidRPr="0060755E">
        <w:rPr>
          <w:rFonts w:ascii="Times New Roman" w:hAnsi="Times New Roman" w:cs="Times New Roman"/>
          <w:color w:val="222222"/>
          <w:sz w:val="24"/>
          <w:szCs w:val="24"/>
          <w:shd w:val="clear" w:color="auto" w:fill="FFFFFF"/>
          <w:lang w:val="en-GB"/>
        </w:rPr>
        <w:t xml:space="preserve">definitions </w:t>
      </w:r>
      <w:r w:rsidR="00BB73C6" w:rsidRPr="0060755E">
        <w:rPr>
          <w:rFonts w:ascii="Times New Roman" w:hAnsi="Times New Roman" w:cs="Times New Roman"/>
          <w:color w:val="222222"/>
          <w:sz w:val="24"/>
          <w:szCs w:val="24"/>
          <w:u w:val="single"/>
          <w:shd w:val="clear" w:color="auto" w:fill="FFFFFF"/>
          <w:lang w:val="en-GB"/>
        </w:rPr>
        <w:t>derived from the literature</w:t>
      </w:r>
      <w:r w:rsidR="003D4F05" w:rsidRPr="0060755E">
        <w:rPr>
          <w:rFonts w:ascii="Times New Roman" w:hAnsi="Times New Roman" w:cs="Times New Roman"/>
          <w:sz w:val="24"/>
          <w:szCs w:val="24"/>
          <w:shd w:val="clear" w:color="auto" w:fill="FFFFFF"/>
          <w:lang w:val="en-GB"/>
        </w:rPr>
        <w:t>.</w:t>
      </w:r>
      <w:r w:rsidR="00FD2003" w:rsidRPr="0060755E">
        <w:rPr>
          <w:rFonts w:ascii="Times New Roman" w:hAnsi="Times New Roman" w:cs="Times New Roman"/>
          <w:sz w:val="24"/>
          <w:szCs w:val="24"/>
          <w:shd w:val="clear" w:color="auto" w:fill="FFFFFF"/>
          <w:lang w:val="en-GB"/>
        </w:rPr>
        <w:t>*</w:t>
      </w:r>
      <w:r w:rsidR="003D4F05" w:rsidRPr="0060755E">
        <w:rPr>
          <w:rFonts w:ascii="Times New Roman" w:hAnsi="Times New Roman" w:cs="Times New Roman"/>
          <w:sz w:val="24"/>
          <w:szCs w:val="24"/>
          <w:shd w:val="clear" w:color="auto" w:fill="FFFFFF"/>
          <w:lang w:val="en-GB"/>
        </w:rPr>
        <w:t xml:space="preserve"> </w:t>
      </w:r>
    </w:p>
    <w:p w14:paraId="6348064F" w14:textId="61BB13AE" w:rsidR="009E5682" w:rsidRPr="0060755E" w:rsidRDefault="009E5682" w:rsidP="00407957">
      <w:pPr>
        <w:pStyle w:val="ListParagraph"/>
        <w:numPr>
          <w:ilvl w:val="0"/>
          <w:numId w:val="19"/>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Consistent between-individual differences in behaviour across time and/or contexts</w:t>
      </w:r>
    </w:p>
    <w:p w14:paraId="62B55A9A" w14:textId="0187EB9C" w:rsidR="0005430D" w:rsidRPr="0060755E" w:rsidRDefault="0005430D" w:rsidP="00407957">
      <w:pPr>
        <w:pStyle w:val="ListParagraph"/>
        <w:numPr>
          <w:ilvl w:val="0"/>
          <w:numId w:val="19"/>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Consistent between-individual differences in whole suites of correlated behaviours</w:t>
      </w:r>
      <w:r w:rsidR="009E5682" w:rsidRPr="0060755E">
        <w:rPr>
          <w:rFonts w:ascii="Times New Roman" w:hAnsi="Times New Roman" w:cs="Times New Roman"/>
          <w:sz w:val="24"/>
          <w:szCs w:val="24"/>
          <w:shd w:val="clear" w:color="auto" w:fill="FFFFFF"/>
          <w:lang w:val="en-GB"/>
        </w:rPr>
        <w:t xml:space="preserve"> across time and/or contexts</w:t>
      </w:r>
    </w:p>
    <w:p w14:paraId="6F8CBE24" w14:textId="60A94D4E" w:rsidR="0005430D" w:rsidRPr="0060755E" w:rsidRDefault="0019655F" w:rsidP="00407957">
      <w:pPr>
        <w:pStyle w:val="ListParagraph"/>
        <w:numPr>
          <w:ilvl w:val="0"/>
          <w:numId w:val="19"/>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Between-individual differences in behavioural tendencies across contexts and within-individual consistency over time</w:t>
      </w:r>
    </w:p>
    <w:p w14:paraId="4D5EB4B5" w14:textId="2A7317BD" w:rsidR="00FE5D33" w:rsidRPr="0060755E" w:rsidRDefault="00FE5D33" w:rsidP="00407957">
      <w:pPr>
        <w:pStyle w:val="ListParagraph"/>
        <w:numPr>
          <w:ilvl w:val="0"/>
          <w:numId w:val="19"/>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Variation among individuals in the intercept of their behavioural reaction norm </w:t>
      </w:r>
    </w:p>
    <w:p w14:paraId="7ACD772B" w14:textId="485098B7" w:rsidR="00FE5D33" w:rsidRPr="0060755E" w:rsidRDefault="0019655F" w:rsidP="00407957">
      <w:pPr>
        <w:pStyle w:val="ListParagraph"/>
        <w:numPr>
          <w:ilvl w:val="0"/>
          <w:numId w:val="19"/>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Within-individual and between-individual consistency in behaviours across time </w:t>
      </w:r>
      <w:r w:rsidR="009E5682" w:rsidRPr="0060755E">
        <w:rPr>
          <w:rFonts w:ascii="Times New Roman" w:hAnsi="Times New Roman" w:cs="Times New Roman"/>
          <w:sz w:val="24"/>
          <w:szCs w:val="24"/>
          <w:shd w:val="clear" w:color="auto" w:fill="FFFFFF"/>
          <w:lang w:val="en-GB"/>
        </w:rPr>
        <w:t>and/</w:t>
      </w:r>
      <w:r w:rsidRPr="0060755E">
        <w:rPr>
          <w:rFonts w:ascii="Times New Roman" w:hAnsi="Times New Roman" w:cs="Times New Roman"/>
          <w:sz w:val="24"/>
          <w:szCs w:val="24"/>
          <w:shd w:val="clear" w:color="auto" w:fill="FFFFFF"/>
          <w:lang w:val="en-GB"/>
        </w:rPr>
        <w:t xml:space="preserve">or ecological contexts </w:t>
      </w:r>
    </w:p>
    <w:p w14:paraId="73C296C1" w14:textId="3D33A366" w:rsidR="009D4BCF" w:rsidRDefault="00FE0A86" w:rsidP="00407957">
      <w:pPr>
        <w:pStyle w:val="ListParagraph"/>
        <w:numPr>
          <w:ilvl w:val="0"/>
          <w:numId w:val="19"/>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None of the above</w:t>
      </w:r>
      <w:r w:rsidR="00C84401" w:rsidRPr="0060755E">
        <w:rPr>
          <w:rFonts w:ascii="Times New Roman" w:hAnsi="Times New Roman" w:cs="Times New Roman"/>
          <w:sz w:val="24"/>
          <w:szCs w:val="24"/>
          <w:shd w:val="clear" w:color="auto" w:fill="FFFFFF"/>
          <w:lang w:val="en-GB"/>
        </w:rPr>
        <w:t xml:space="preserve"> (specify yours): </w:t>
      </w:r>
    </w:p>
    <w:p w14:paraId="2842EF1E" w14:textId="77777777" w:rsidR="008A71C1" w:rsidRPr="008A71C1" w:rsidRDefault="008A71C1" w:rsidP="008A71C1">
      <w:pPr>
        <w:rPr>
          <w:rFonts w:ascii="Times New Roman" w:hAnsi="Times New Roman" w:cs="Times New Roman"/>
          <w:sz w:val="24"/>
          <w:szCs w:val="24"/>
          <w:shd w:val="clear" w:color="auto" w:fill="FFFFFF"/>
          <w:lang w:val="en-GB"/>
        </w:rPr>
      </w:pPr>
      <w:commentRangeStart w:id="0"/>
      <w:commentRangeStart w:id="1"/>
      <w:r w:rsidRPr="008A71C1">
        <w:rPr>
          <w:rFonts w:ascii="Times New Roman" w:hAnsi="Times New Roman" w:cs="Times New Roman"/>
          <w:sz w:val="24"/>
          <w:szCs w:val="24"/>
          <w:shd w:val="clear" w:color="auto" w:fill="FFFFFF"/>
          <w:lang w:val="en-GB"/>
        </w:rPr>
        <w:t>Add any further comment, if needed:</w:t>
      </w:r>
      <w:commentRangeEnd w:id="0"/>
      <w:r w:rsidR="00C71505">
        <w:rPr>
          <w:rStyle w:val="CommentReference"/>
        </w:rPr>
        <w:commentReference w:id="0"/>
      </w:r>
      <w:commentRangeEnd w:id="1"/>
      <w:r w:rsidR="005A0E3F">
        <w:rPr>
          <w:rStyle w:val="CommentReference"/>
        </w:rPr>
        <w:commentReference w:id="1"/>
      </w:r>
    </w:p>
    <w:p w14:paraId="05391074" w14:textId="641BA24E" w:rsidR="0005430D" w:rsidRPr="0060755E" w:rsidRDefault="0005430D" w:rsidP="000F034D">
      <w:pPr>
        <w:rPr>
          <w:rFonts w:ascii="Times New Roman" w:hAnsi="Times New Roman" w:cs="Times New Roman"/>
          <w:sz w:val="24"/>
          <w:szCs w:val="24"/>
          <w:shd w:val="clear" w:color="auto" w:fill="FFFFFF"/>
          <w:lang w:val="en-GB"/>
        </w:rPr>
      </w:pPr>
    </w:p>
    <w:p w14:paraId="608A86D5" w14:textId="075A2A51" w:rsidR="0005430D" w:rsidRPr="0060755E" w:rsidRDefault="0005430D" w:rsidP="00C84401">
      <w:pPr>
        <w:pStyle w:val="ListParagraph"/>
        <w:numPr>
          <w:ilvl w:val="0"/>
          <w:numId w:val="6"/>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What does the term </w:t>
      </w:r>
      <w:r w:rsidRPr="0060755E">
        <w:rPr>
          <w:rFonts w:ascii="Times New Roman" w:hAnsi="Times New Roman" w:cs="Times New Roman"/>
          <w:b/>
          <w:sz w:val="24"/>
          <w:szCs w:val="24"/>
          <w:shd w:val="clear" w:color="auto" w:fill="FFFFFF"/>
          <w:lang w:val="en-GB"/>
        </w:rPr>
        <w:t>“animal personality”</w:t>
      </w:r>
      <w:r w:rsidRPr="0060755E">
        <w:rPr>
          <w:rFonts w:ascii="Times New Roman" w:hAnsi="Times New Roman" w:cs="Times New Roman"/>
          <w:sz w:val="24"/>
          <w:szCs w:val="24"/>
          <w:shd w:val="clear" w:color="auto" w:fill="FFFFFF"/>
          <w:lang w:val="en-GB"/>
        </w:rPr>
        <w:t xml:space="preserve"> represent</w:t>
      </w:r>
      <w:r w:rsidR="009765ED" w:rsidRPr="0060755E">
        <w:rPr>
          <w:rFonts w:ascii="Times New Roman" w:hAnsi="Times New Roman" w:cs="Times New Roman"/>
          <w:sz w:val="24"/>
          <w:szCs w:val="24"/>
          <w:shd w:val="clear" w:color="auto" w:fill="FFFFFF"/>
          <w:lang w:val="en-GB"/>
        </w:rPr>
        <w:t xml:space="preserve"> biologically</w:t>
      </w:r>
      <w:r w:rsidRPr="0060755E">
        <w:rPr>
          <w:rFonts w:ascii="Times New Roman" w:hAnsi="Times New Roman" w:cs="Times New Roman"/>
          <w:sz w:val="24"/>
          <w:szCs w:val="24"/>
          <w:shd w:val="clear" w:color="auto" w:fill="FFFFFF"/>
          <w:lang w:val="en-GB"/>
        </w:rPr>
        <w:t xml:space="preserve">? </w:t>
      </w:r>
      <w:r w:rsidR="00AD105A" w:rsidRPr="0060755E">
        <w:rPr>
          <w:rFonts w:ascii="Times New Roman" w:hAnsi="Times New Roman" w:cs="Times New Roman"/>
          <w:sz w:val="24"/>
          <w:szCs w:val="24"/>
          <w:shd w:val="clear" w:color="auto" w:fill="FFFFFF"/>
          <w:lang w:val="en-GB"/>
        </w:rPr>
        <w:t>*</w:t>
      </w:r>
    </w:p>
    <w:p w14:paraId="3D6374B8" w14:textId="7339D3D8" w:rsidR="0005430D" w:rsidRPr="0060755E" w:rsidRDefault="0005430D" w:rsidP="00E16972">
      <w:pPr>
        <w:pStyle w:val="ListParagraph"/>
        <w:numPr>
          <w:ilvl w:val="0"/>
          <w:numId w:val="21"/>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Limited </w:t>
      </w:r>
      <w:ins w:id="2" w:author="User" w:date="2019-12-11T09:17:00Z">
        <w:r w:rsidR="00C71505">
          <w:rPr>
            <w:rFonts w:ascii="Times New Roman" w:hAnsi="Times New Roman" w:cs="Times New Roman"/>
            <w:sz w:val="24"/>
            <w:szCs w:val="24"/>
            <w:shd w:val="clear" w:color="auto" w:fill="FFFFFF"/>
            <w:lang w:val="en-GB"/>
          </w:rPr>
          <w:t xml:space="preserve">phenotypic </w:t>
        </w:r>
      </w:ins>
      <w:r w:rsidRPr="0060755E">
        <w:rPr>
          <w:rFonts w:ascii="Times New Roman" w:hAnsi="Times New Roman" w:cs="Times New Roman"/>
          <w:sz w:val="24"/>
          <w:szCs w:val="24"/>
          <w:shd w:val="clear" w:color="auto" w:fill="FFFFFF"/>
          <w:lang w:val="en-GB"/>
        </w:rPr>
        <w:t>plast</w:t>
      </w:r>
      <w:r w:rsidR="00623181" w:rsidRPr="0060755E">
        <w:rPr>
          <w:rFonts w:ascii="Times New Roman" w:hAnsi="Times New Roman" w:cs="Times New Roman"/>
          <w:sz w:val="24"/>
          <w:szCs w:val="24"/>
          <w:shd w:val="clear" w:color="auto" w:fill="FFFFFF"/>
          <w:lang w:val="en-GB"/>
        </w:rPr>
        <w:t>icity in behavioural expression</w:t>
      </w:r>
      <w:ins w:id="3" w:author="User" w:date="2019-12-11T09:21:00Z">
        <w:r w:rsidR="00456D74">
          <w:rPr>
            <w:rFonts w:ascii="Times New Roman" w:hAnsi="Times New Roman" w:cs="Times New Roman"/>
            <w:sz w:val="24"/>
            <w:szCs w:val="24"/>
            <w:shd w:val="clear" w:color="auto" w:fill="FFFFFF"/>
            <w:lang w:val="en-GB"/>
          </w:rPr>
          <w:t xml:space="preserve"> in a sample of individuals</w:t>
        </w:r>
      </w:ins>
    </w:p>
    <w:p w14:paraId="2B817A6E" w14:textId="6E90482E" w:rsidR="0005430D" w:rsidRPr="0060755E" w:rsidRDefault="009765ED" w:rsidP="00E16972">
      <w:pPr>
        <w:pStyle w:val="ListParagraph"/>
        <w:numPr>
          <w:ilvl w:val="0"/>
          <w:numId w:val="21"/>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I</w:t>
      </w:r>
      <w:r w:rsidR="00AD105A">
        <w:rPr>
          <w:rFonts w:ascii="Times New Roman" w:hAnsi="Times New Roman" w:cs="Times New Roman"/>
          <w:sz w:val="24"/>
          <w:szCs w:val="24"/>
          <w:shd w:val="clear" w:color="auto" w:fill="FFFFFF"/>
          <w:lang w:val="en-GB"/>
        </w:rPr>
        <w:t xml:space="preserve">ndividual differences in </w:t>
      </w:r>
      <w:r w:rsidR="0005430D" w:rsidRPr="0060755E">
        <w:rPr>
          <w:rFonts w:ascii="Times New Roman" w:hAnsi="Times New Roman" w:cs="Times New Roman"/>
          <w:sz w:val="24"/>
          <w:szCs w:val="24"/>
          <w:shd w:val="clear" w:color="auto" w:fill="FFFFFF"/>
          <w:lang w:val="en-GB"/>
        </w:rPr>
        <w:t>average behavioural expression</w:t>
      </w:r>
      <w:ins w:id="4" w:author="User" w:date="2019-12-11T09:22:00Z">
        <w:r w:rsidR="00456D74">
          <w:rPr>
            <w:rFonts w:ascii="Times New Roman" w:hAnsi="Times New Roman" w:cs="Times New Roman"/>
            <w:sz w:val="24"/>
            <w:szCs w:val="24"/>
            <w:shd w:val="clear" w:color="auto" w:fill="FFFFFF"/>
            <w:lang w:val="en-GB"/>
          </w:rPr>
          <w:t xml:space="preserve"> in a sample of individuals</w:t>
        </w:r>
      </w:ins>
    </w:p>
    <w:p w14:paraId="51487D02" w14:textId="29E7FE0F" w:rsidR="00407957" w:rsidRPr="00407957" w:rsidRDefault="00407957" w:rsidP="00E16972">
      <w:pPr>
        <w:pStyle w:val="ListParagraph"/>
        <w:numPr>
          <w:ilvl w:val="0"/>
          <w:numId w:val="21"/>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Both a) and b) </w:t>
      </w:r>
      <w:r w:rsidR="00E16972">
        <w:rPr>
          <w:rFonts w:ascii="Times New Roman" w:hAnsi="Times New Roman" w:cs="Times New Roman"/>
          <w:sz w:val="24"/>
          <w:szCs w:val="24"/>
          <w:shd w:val="clear" w:color="auto" w:fill="FFFFFF"/>
          <w:lang w:val="en-GB"/>
        </w:rPr>
        <w:t>are correct</w:t>
      </w:r>
    </w:p>
    <w:p w14:paraId="7F89196A" w14:textId="77777777" w:rsidR="003D4F05" w:rsidRPr="0060755E" w:rsidRDefault="003D4F05" w:rsidP="00E16972">
      <w:pPr>
        <w:pStyle w:val="ListParagraph"/>
        <w:numPr>
          <w:ilvl w:val="0"/>
          <w:numId w:val="21"/>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I do not know the answer</w:t>
      </w:r>
    </w:p>
    <w:p w14:paraId="6C41B976" w14:textId="4DA38AEA" w:rsidR="009D4BCF" w:rsidRDefault="003D4F05" w:rsidP="00C43F2C">
      <w:pPr>
        <w:pStyle w:val="ListParagraph"/>
        <w:numPr>
          <w:ilvl w:val="0"/>
          <w:numId w:val="21"/>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None of the above (specify yours):</w:t>
      </w:r>
    </w:p>
    <w:p w14:paraId="1EB5AB1B" w14:textId="77777777" w:rsidR="008A71C1" w:rsidRPr="008A71C1" w:rsidRDefault="008A71C1" w:rsidP="008A71C1">
      <w:pPr>
        <w:rPr>
          <w:rFonts w:ascii="Times New Roman" w:hAnsi="Times New Roman" w:cs="Times New Roman"/>
          <w:sz w:val="24"/>
          <w:szCs w:val="24"/>
          <w:shd w:val="clear" w:color="auto" w:fill="FFFFFF"/>
          <w:lang w:val="en-GB"/>
        </w:rPr>
      </w:pPr>
      <w:r w:rsidRPr="008A71C1">
        <w:rPr>
          <w:rFonts w:ascii="Times New Roman" w:hAnsi="Times New Roman" w:cs="Times New Roman"/>
          <w:sz w:val="24"/>
          <w:szCs w:val="24"/>
          <w:shd w:val="clear" w:color="auto" w:fill="FFFFFF"/>
          <w:lang w:val="en-GB"/>
        </w:rPr>
        <w:t>Add any further comment, if needed:</w:t>
      </w:r>
    </w:p>
    <w:p w14:paraId="73B32B5E" w14:textId="77777777" w:rsidR="00E16972" w:rsidRPr="008A71C1" w:rsidRDefault="00E16972" w:rsidP="008A71C1">
      <w:pPr>
        <w:rPr>
          <w:rFonts w:ascii="Times New Roman" w:hAnsi="Times New Roman" w:cs="Times New Roman"/>
          <w:sz w:val="24"/>
          <w:szCs w:val="24"/>
          <w:shd w:val="clear" w:color="auto" w:fill="FFFFFF"/>
          <w:lang w:val="en-GB"/>
        </w:rPr>
      </w:pPr>
    </w:p>
    <w:p w14:paraId="690199D7" w14:textId="06E44122" w:rsidR="00BA2FB8" w:rsidRPr="00E16972" w:rsidRDefault="00BA2FB8" w:rsidP="00BA2FB8">
      <w:pPr>
        <w:pStyle w:val="ListParagraph"/>
        <w:numPr>
          <w:ilvl w:val="0"/>
          <w:numId w:val="6"/>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What does </w:t>
      </w:r>
      <w:r w:rsidR="00FE0A86" w:rsidRPr="0060755E">
        <w:rPr>
          <w:rFonts w:ascii="Times New Roman" w:hAnsi="Times New Roman" w:cs="Times New Roman"/>
          <w:sz w:val="24"/>
          <w:szCs w:val="24"/>
          <w:shd w:val="clear" w:color="auto" w:fill="FFFFFF"/>
          <w:lang w:val="en-GB"/>
        </w:rPr>
        <w:t>“</w:t>
      </w:r>
      <w:r w:rsidRPr="0060755E">
        <w:rPr>
          <w:rFonts w:ascii="Times New Roman" w:hAnsi="Times New Roman" w:cs="Times New Roman"/>
          <w:b/>
          <w:sz w:val="24"/>
          <w:szCs w:val="24"/>
          <w:shd w:val="clear" w:color="auto" w:fill="FFFFFF"/>
          <w:lang w:val="en-GB"/>
        </w:rPr>
        <w:t>repeatability”</w:t>
      </w:r>
      <w:r w:rsidR="00800EE7" w:rsidRPr="0060755E">
        <w:rPr>
          <w:rFonts w:ascii="Times New Roman" w:hAnsi="Times New Roman" w:cs="Times New Roman"/>
          <w:sz w:val="24"/>
          <w:szCs w:val="24"/>
          <w:shd w:val="clear" w:color="auto" w:fill="FFFFFF"/>
          <w:lang w:val="en-GB"/>
        </w:rPr>
        <w:t xml:space="preserve"> (i.e.</w:t>
      </w:r>
      <w:r w:rsidR="00C4770C">
        <w:rPr>
          <w:rFonts w:ascii="Times New Roman" w:hAnsi="Times New Roman" w:cs="Times New Roman"/>
          <w:sz w:val="24"/>
          <w:szCs w:val="24"/>
          <w:shd w:val="clear" w:color="auto" w:fill="FFFFFF"/>
          <w:lang w:val="en-GB"/>
        </w:rPr>
        <w:t xml:space="preserve"> </w:t>
      </w:r>
      <w:del w:id="5" w:author="localadmin" w:date="2019-12-11T09:50:00Z">
        <w:r w:rsidR="00C4770C" w:rsidDel="005A0E3F">
          <w:rPr>
            <w:rFonts w:ascii="Times New Roman" w:hAnsi="Times New Roman" w:cs="Times New Roman"/>
            <w:sz w:val="24"/>
            <w:szCs w:val="24"/>
            <w:shd w:val="clear" w:color="auto" w:fill="FFFFFF"/>
            <w:lang w:val="en-GB"/>
          </w:rPr>
          <w:delText>R;</w:delText>
        </w:r>
        <w:r w:rsidR="00800EE7" w:rsidRPr="0060755E" w:rsidDel="005A0E3F">
          <w:rPr>
            <w:rFonts w:ascii="Times New Roman" w:hAnsi="Times New Roman" w:cs="Times New Roman"/>
            <w:sz w:val="24"/>
            <w:szCs w:val="24"/>
            <w:shd w:val="clear" w:color="auto" w:fill="FFFFFF"/>
            <w:lang w:val="en-GB"/>
          </w:rPr>
          <w:delText xml:space="preserve"> </w:delText>
        </w:r>
      </w:del>
      <w:r w:rsidR="00B73858" w:rsidRPr="0060755E">
        <w:rPr>
          <w:rFonts w:ascii="Times New Roman" w:hAnsi="Times New Roman" w:cs="Times New Roman"/>
          <w:sz w:val="24"/>
          <w:szCs w:val="24"/>
          <w:shd w:val="clear" w:color="auto" w:fill="FFFFFF"/>
          <w:lang w:val="en-GB"/>
        </w:rPr>
        <w:t xml:space="preserve">the proportion of </w:t>
      </w:r>
      <w:r w:rsidR="009765ED" w:rsidRPr="0060755E">
        <w:rPr>
          <w:rFonts w:ascii="Times New Roman" w:hAnsi="Times New Roman" w:cs="Times New Roman"/>
          <w:sz w:val="24"/>
          <w:szCs w:val="24"/>
          <w:shd w:val="clear" w:color="auto" w:fill="FFFFFF"/>
          <w:lang w:val="en-GB"/>
        </w:rPr>
        <w:t xml:space="preserve">phenotypic </w:t>
      </w:r>
      <w:r w:rsidR="00B73858" w:rsidRPr="0060755E">
        <w:rPr>
          <w:rFonts w:ascii="Times New Roman" w:hAnsi="Times New Roman" w:cs="Times New Roman"/>
          <w:sz w:val="24"/>
          <w:szCs w:val="24"/>
          <w:shd w:val="clear" w:color="auto" w:fill="FFFFFF"/>
          <w:lang w:val="en-GB"/>
        </w:rPr>
        <w:t xml:space="preserve">variance explained by </w:t>
      </w:r>
      <w:r w:rsidR="00B73858" w:rsidRPr="00E16972">
        <w:rPr>
          <w:rFonts w:ascii="Times New Roman" w:hAnsi="Times New Roman" w:cs="Times New Roman"/>
          <w:sz w:val="24"/>
          <w:szCs w:val="24"/>
          <w:shd w:val="clear" w:color="auto" w:fill="FFFFFF"/>
          <w:lang w:val="en-GB"/>
        </w:rPr>
        <w:t>individual identity</w:t>
      </w:r>
      <w:r w:rsidR="00800EE7" w:rsidRPr="00E16972">
        <w:rPr>
          <w:rFonts w:ascii="Times New Roman" w:hAnsi="Times New Roman" w:cs="Times New Roman"/>
          <w:sz w:val="24"/>
          <w:szCs w:val="24"/>
          <w:shd w:val="clear" w:color="auto" w:fill="FFFFFF"/>
          <w:lang w:val="en-GB"/>
        </w:rPr>
        <w:t xml:space="preserve">) </w:t>
      </w:r>
      <w:r w:rsidR="00B73858" w:rsidRPr="00E16972">
        <w:rPr>
          <w:rFonts w:ascii="Times New Roman" w:hAnsi="Times New Roman" w:cs="Times New Roman"/>
          <w:sz w:val="24"/>
          <w:szCs w:val="24"/>
          <w:shd w:val="clear" w:color="auto" w:fill="FFFFFF"/>
          <w:lang w:val="en-GB"/>
        </w:rPr>
        <w:t xml:space="preserve">commonly </w:t>
      </w:r>
      <w:r w:rsidR="003A6A45" w:rsidRPr="00E16972">
        <w:rPr>
          <w:rFonts w:ascii="Times New Roman" w:hAnsi="Times New Roman" w:cs="Times New Roman"/>
          <w:sz w:val="24"/>
          <w:szCs w:val="24"/>
          <w:shd w:val="clear" w:color="auto" w:fill="FFFFFF"/>
          <w:lang w:val="en-GB"/>
        </w:rPr>
        <w:t>re</w:t>
      </w:r>
      <w:r w:rsidR="00E95D2B">
        <w:rPr>
          <w:rFonts w:ascii="Times New Roman" w:hAnsi="Times New Roman" w:cs="Times New Roman"/>
          <w:sz w:val="24"/>
          <w:szCs w:val="24"/>
          <w:shd w:val="clear" w:color="auto" w:fill="FFFFFF"/>
          <w:lang w:val="en-GB"/>
        </w:rPr>
        <w:t>presents</w:t>
      </w:r>
      <w:r w:rsidR="003A6A45" w:rsidRPr="00E16972">
        <w:rPr>
          <w:rFonts w:ascii="Times New Roman" w:hAnsi="Times New Roman" w:cs="Times New Roman"/>
          <w:sz w:val="24"/>
          <w:szCs w:val="24"/>
          <w:shd w:val="clear" w:color="auto" w:fill="FFFFFF"/>
          <w:lang w:val="en-GB"/>
        </w:rPr>
        <w:t xml:space="preserve"> </w:t>
      </w:r>
      <w:r w:rsidR="00AD105A" w:rsidRPr="00E16972">
        <w:rPr>
          <w:rFonts w:ascii="Times New Roman" w:hAnsi="Times New Roman" w:cs="Times New Roman"/>
          <w:sz w:val="24"/>
          <w:szCs w:val="24"/>
          <w:shd w:val="clear" w:color="auto" w:fill="FFFFFF"/>
          <w:lang w:val="en-GB"/>
        </w:rPr>
        <w:t>in the field of animal personality</w:t>
      </w:r>
      <w:r w:rsidR="00297444" w:rsidRPr="00E16972">
        <w:rPr>
          <w:rFonts w:ascii="Times New Roman" w:hAnsi="Times New Roman" w:cs="Times New Roman"/>
          <w:sz w:val="24"/>
          <w:szCs w:val="24"/>
          <w:shd w:val="clear" w:color="auto" w:fill="FFFFFF"/>
          <w:lang w:val="en-GB"/>
        </w:rPr>
        <w:t>?</w:t>
      </w:r>
      <w:r w:rsidR="003D4F05" w:rsidRPr="00E16972">
        <w:rPr>
          <w:rFonts w:ascii="Times New Roman" w:hAnsi="Times New Roman" w:cs="Times New Roman"/>
          <w:sz w:val="24"/>
          <w:szCs w:val="24"/>
          <w:shd w:val="clear" w:color="auto" w:fill="FFFFFF"/>
          <w:lang w:val="en-GB"/>
        </w:rPr>
        <w:t xml:space="preserve"> </w:t>
      </w:r>
      <w:r w:rsidR="00E86DF7" w:rsidRPr="00E16972">
        <w:rPr>
          <w:rFonts w:ascii="Times New Roman" w:hAnsi="Times New Roman" w:cs="Times New Roman"/>
          <w:sz w:val="24"/>
          <w:szCs w:val="24"/>
          <w:shd w:val="clear" w:color="auto" w:fill="FFFFFF"/>
          <w:lang w:val="en-GB"/>
        </w:rPr>
        <w:t>*</w:t>
      </w:r>
    </w:p>
    <w:p w14:paraId="10A03841" w14:textId="4AA2BFF8" w:rsidR="00297444" w:rsidRPr="00E16972" w:rsidRDefault="00297444" w:rsidP="00E16972">
      <w:pPr>
        <w:pStyle w:val="ListParagraph"/>
        <w:numPr>
          <w:ilvl w:val="0"/>
          <w:numId w:val="22"/>
        </w:numPr>
        <w:rPr>
          <w:rFonts w:ascii="Times New Roman" w:hAnsi="Times New Roman" w:cs="Times New Roman"/>
          <w:sz w:val="24"/>
          <w:szCs w:val="24"/>
          <w:shd w:val="clear" w:color="auto" w:fill="FFFFFF"/>
          <w:lang w:val="en-GB"/>
        </w:rPr>
      </w:pPr>
      <w:r w:rsidRPr="00E16972">
        <w:rPr>
          <w:rFonts w:ascii="Times New Roman" w:hAnsi="Times New Roman" w:cs="Times New Roman"/>
          <w:sz w:val="24"/>
          <w:szCs w:val="24"/>
          <w:shd w:val="clear" w:color="auto" w:fill="FFFFFF"/>
          <w:lang w:val="en-GB"/>
        </w:rPr>
        <w:t xml:space="preserve">(Relative) </w:t>
      </w:r>
      <w:r w:rsidR="009926DC">
        <w:rPr>
          <w:rFonts w:ascii="Times New Roman" w:hAnsi="Times New Roman" w:cs="Times New Roman"/>
          <w:sz w:val="24"/>
          <w:szCs w:val="24"/>
          <w:shd w:val="clear" w:color="auto" w:fill="FFFFFF"/>
          <w:lang w:val="en-GB"/>
        </w:rPr>
        <w:t>amount</w:t>
      </w:r>
      <w:r w:rsidR="009926DC" w:rsidRPr="00E16972">
        <w:rPr>
          <w:rFonts w:ascii="Times New Roman" w:hAnsi="Times New Roman" w:cs="Times New Roman"/>
          <w:sz w:val="24"/>
          <w:szCs w:val="24"/>
          <w:shd w:val="clear" w:color="auto" w:fill="FFFFFF"/>
          <w:lang w:val="en-GB"/>
        </w:rPr>
        <w:t xml:space="preserve"> </w:t>
      </w:r>
      <w:r w:rsidRPr="00E16972">
        <w:rPr>
          <w:rFonts w:ascii="Times New Roman" w:hAnsi="Times New Roman" w:cs="Times New Roman"/>
          <w:sz w:val="24"/>
          <w:szCs w:val="24"/>
          <w:shd w:val="clear" w:color="auto" w:fill="FFFFFF"/>
          <w:lang w:val="en-GB"/>
        </w:rPr>
        <w:t xml:space="preserve">of </w:t>
      </w:r>
      <w:ins w:id="6" w:author="Maria MOIRON" w:date="2019-12-10T18:54:00Z">
        <w:r w:rsidR="00D14C63">
          <w:rPr>
            <w:rFonts w:ascii="Times New Roman" w:hAnsi="Times New Roman" w:cs="Times New Roman"/>
            <w:sz w:val="24"/>
            <w:szCs w:val="24"/>
            <w:shd w:val="clear" w:color="auto" w:fill="FFFFFF"/>
            <w:lang w:val="en-GB"/>
          </w:rPr>
          <w:t xml:space="preserve">phenotypic </w:t>
        </w:r>
      </w:ins>
      <w:r w:rsidRPr="00E16972">
        <w:rPr>
          <w:rFonts w:ascii="Times New Roman" w:hAnsi="Times New Roman" w:cs="Times New Roman"/>
          <w:sz w:val="24"/>
          <w:szCs w:val="24"/>
          <w:shd w:val="clear" w:color="auto" w:fill="FFFFFF"/>
          <w:lang w:val="en-GB"/>
        </w:rPr>
        <w:t xml:space="preserve">plasticity in a </w:t>
      </w:r>
      <w:ins w:id="7" w:author="User" w:date="2019-12-11T09:21:00Z">
        <w:r w:rsidR="00456D74">
          <w:rPr>
            <w:rFonts w:ascii="Times New Roman" w:hAnsi="Times New Roman" w:cs="Times New Roman"/>
            <w:sz w:val="24"/>
            <w:szCs w:val="24"/>
            <w:shd w:val="clear" w:color="auto" w:fill="FFFFFF"/>
            <w:lang w:val="en-GB"/>
          </w:rPr>
          <w:t xml:space="preserve">sample </w:t>
        </w:r>
      </w:ins>
      <w:commentRangeStart w:id="8"/>
      <w:commentRangeStart w:id="9"/>
      <w:del w:id="10" w:author="User" w:date="2019-12-11T09:21:00Z">
        <w:r w:rsidRPr="00E16972" w:rsidDel="00456D74">
          <w:rPr>
            <w:rFonts w:ascii="Times New Roman" w:hAnsi="Times New Roman" w:cs="Times New Roman"/>
            <w:sz w:val="24"/>
            <w:szCs w:val="24"/>
            <w:shd w:val="clear" w:color="auto" w:fill="FFFFFF"/>
            <w:lang w:val="en-GB"/>
          </w:rPr>
          <w:delText>population</w:delText>
        </w:r>
        <w:commentRangeEnd w:id="8"/>
        <w:r w:rsidR="00C71505" w:rsidDel="00456D74">
          <w:rPr>
            <w:rStyle w:val="CommentReference"/>
          </w:rPr>
          <w:commentReference w:id="8"/>
        </w:r>
      </w:del>
      <w:commentRangeEnd w:id="9"/>
      <w:r w:rsidR="005A0E3F">
        <w:rPr>
          <w:rStyle w:val="CommentReference"/>
        </w:rPr>
        <w:commentReference w:id="9"/>
      </w:r>
      <w:ins w:id="11" w:author="User" w:date="2019-12-11T09:21:00Z">
        <w:r w:rsidR="00456D74">
          <w:rPr>
            <w:rFonts w:ascii="Times New Roman" w:hAnsi="Times New Roman" w:cs="Times New Roman"/>
            <w:sz w:val="24"/>
            <w:szCs w:val="24"/>
            <w:shd w:val="clear" w:color="auto" w:fill="FFFFFF"/>
            <w:lang w:val="en-GB"/>
          </w:rPr>
          <w:t>of individuals</w:t>
        </w:r>
      </w:ins>
    </w:p>
    <w:p w14:paraId="7360572B" w14:textId="7DA8BE03" w:rsidR="00BA2FB8" w:rsidRPr="00E16972" w:rsidRDefault="00BA2FB8" w:rsidP="00E16972">
      <w:pPr>
        <w:pStyle w:val="ListParagraph"/>
        <w:numPr>
          <w:ilvl w:val="0"/>
          <w:numId w:val="22"/>
        </w:numPr>
        <w:rPr>
          <w:rFonts w:ascii="Times New Roman" w:hAnsi="Times New Roman" w:cs="Times New Roman"/>
          <w:sz w:val="24"/>
          <w:szCs w:val="24"/>
          <w:shd w:val="clear" w:color="auto" w:fill="FFFFFF"/>
          <w:lang w:val="en-GB"/>
        </w:rPr>
      </w:pPr>
      <w:r w:rsidRPr="00E16972">
        <w:rPr>
          <w:rFonts w:ascii="Times New Roman" w:hAnsi="Times New Roman" w:cs="Times New Roman"/>
          <w:sz w:val="24"/>
          <w:szCs w:val="24"/>
          <w:shd w:val="clear" w:color="auto" w:fill="FFFFFF"/>
          <w:lang w:val="en-GB"/>
        </w:rPr>
        <w:t>(</w:t>
      </w:r>
      <w:r w:rsidR="00A35647" w:rsidRPr="00E16972">
        <w:rPr>
          <w:rFonts w:ascii="Times New Roman" w:hAnsi="Times New Roman" w:cs="Times New Roman"/>
          <w:sz w:val="24"/>
          <w:szCs w:val="24"/>
          <w:shd w:val="clear" w:color="auto" w:fill="FFFFFF"/>
          <w:lang w:val="en-GB"/>
        </w:rPr>
        <w:t>R</w:t>
      </w:r>
      <w:r w:rsidRPr="00E16972">
        <w:rPr>
          <w:rFonts w:ascii="Times New Roman" w:hAnsi="Times New Roman" w:cs="Times New Roman"/>
          <w:sz w:val="24"/>
          <w:szCs w:val="24"/>
          <w:shd w:val="clear" w:color="auto" w:fill="FFFFFF"/>
          <w:lang w:val="en-GB"/>
        </w:rPr>
        <w:t xml:space="preserve">elative) </w:t>
      </w:r>
      <w:r w:rsidR="009926DC">
        <w:rPr>
          <w:rFonts w:ascii="Times New Roman" w:hAnsi="Times New Roman" w:cs="Times New Roman"/>
          <w:sz w:val="24"/>
          <w:szCs w:val="24"/>
          <w:shd w:val="clear" w:color="auto" w:fill="FFFFFF"/>
          <w:lang w:val="en-GB"/>
        </w:rPr>
        <w:t>amount</w:t>
      </w:r>
      <w:r w:rsidR="009926DC" w:rsidRPr="00E16972">
        <w:rPr>
          <w:rFonts w:ascii="Times New Roman" w:hAnsi="Times New Roman" w:cs="Times New Roman"/>
          <w:sz w:val="24"/>
          <w:szCs w:val="24"/>
          <w:shd w:val="clear" w:color="auto" w:fill="FFFFFF"/>
          <w:lang w:val="en-GB"/>
        </w:rPr>
        <w:t xml:space="preserve"> </w:t>
      </w:r>
      <w:r w:rsidRPr="00E16972">
        <w:rPr>
          <w:rFonts w:ascii="Times New Roman" w:hAnsi="Times New Roman" w:cs="Times New Roman"/>
          <w:sz w:val="24"/>
          <w:szCs w:val="24"/>
          <w:shd w:val="clear" w:color="auto" w:fill="FFFFFF"/>
          <w:lang w:val="en-GB"/>
        </w:rPr>
        <w:t>of individual differences</w:t>
      </w:r>
      <w:r w:rsidR="00FE0A86" w:rsidRPr="00E16972">
        <w:rPr>
          <w:rFonts w:ascii="Times New Roman" w:hAnsi="Times New Roman" w:cs="Times New Roman"/>
          <w:sz w:val="24"/>
          <w:szCs w:val="24"/>
          <w:shd w:val="clear" w:color="auto" w:fill="FFFFFF"/>
          <w:lang w:val="en-GB"/>
        </w:rPr>
        <w:t xml:space="preserve"> in average trait expression</w:t>
      </w:r>
      <w:r w:rsidRPr="00E16972">
        <w:rPr>
          <w:rFonts w:ascii="Times New Roman" w:hAnsi="Times New Roman" w:cs="Times New Roman"/>
          <w:sz w:val="24"/>
          <w:szCs w:val="24"/>
          <w:shd w:val="clear" w:color="auto" w:fill="FFFFFF"/>
          <w:lang w:val="en-GB"/>
        </w:rPr>
        <w:t xml:space="preserve"> in a </w:t>
      </w:r>
      <w:del w:id="12" w:author="User" w:date="2019-12-11T09:21:00Z">
        <w:r w:rsidRPr="00E16972" w:rsidDel="00456D74">
          <w:rPr>
            <w:rFonts w:ascii="Times New Roman" w:hAnsi="Times New Roman" w:cs="Times New Roman"/>
            <w:sz w:val="24"/>
            <w:szCs w:val="24"/>
            <w:shd w:val="clear" w:color="auto" w:fill="FFFFFF"/>
            <w:lang w:val="en-GB"/>
          </w:rPr>
          <w:delText>population</w:delText>
        </w:r>
      </w:del>
      <w:ins w:id="13" w:author="User" w:date="2019-12-11T09:21:00Z">
        <w:r w:rsidR="00456D74">
          <w:rPr>
            <w:rFonts w:ascii="Times New Roman" w:hAnsi="Times New Roman" w:cs="Times New Roman"/>
            <w:sz w:val="24"/>
            <w:szCs w:val="24"/>
            <w:shd w:val="clear" w:color="auto" w:fill="FFFFFF"/>
            <w:lang w:val="en-GB"/>
          </w:rPr>
          <w:t>sample of individuals</w:t>
        </w:r>
      </w:ins>
    </w:p>
    <w:p w14:paraId="66D7E4AE" w14:textId="1DA75A1E" w:rsidR="0037599B" w:rsidRPr="00E16972" w:rsidRDefault="0037599B" w:rsidP="00E16972">
      <w:pPr>
        <w:pStyle w:val="ListParagraph"/>
        <w:numPr>
          <w:ilvl w:val="0"/>
          <w:numId w:val="22"/>
        </w:numPr>
        <w:rPr>
          <w:rFonts w:ascii="Times New Roman" w:hAnsi="Times New Roman" w:cs="Times New Roman"/>
          <w:sz w:val="24"/>
          <w:szCs w:val="24"/>
          <w:shd w:val="clear" w:color="auto" w:fill="FFFFFF"/>
          <w:lang w:val="en-GB"/>
        </w:rPr>
      </w:pPr>
      <w:r w:rsidRPr="00E16972">
        <w:rPr>
          <w:rFonts w:ascii="Times New Roman" w:hAnsi="Times New Roman" w:cs="Times New Roman"/>
          <w:sz w:val="24"/>
          <w:szCs w:val="24"/>
          <w:shd w:val="clear" w:color="auto" w:fill="FFFFFF"/>
          <w:lang w:val="en-GB"/>
        </w:rPr>
        <w:t xml:space="preserve">Both a) and b) are </w:t>
      </w:r>
      <w:r w:rsidR="00E16972">
        <w:rPr>
          <w:rFonts w:ascii="Times New Roman" w:hAnsi="Times New Roman" w:cs="Times New Roman"/>
          <w:sz w:val="24"/>
          <w:szCs w:val="24"/>
          <w:shd w:val="clear" w:color="auto" w:fill="FFFFFF"/>
          <w:lang w:val="en-GB"/>
        </w:rPr>
        <w:t>correct</w:t>
      </w:r>
    </w:p>
    <w:p w14:paraId="44F2C2D8" w14:textId="548AB0D7" w:rsidR="009756A4" w:rsidRPr="0060755E" w:rsidRDefault="009756A4" w:rsidP="00E16972">
      <w:pPr>
        <w:pStyle w:val="ListParagraph"/>
        <w:numPr>
          <w:ilvl w:val="0"/>
          <w:numId w:val="22"/>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I do not know the answer</w:t>
      </w:r>
    </w:p>
    <w:p w14:paraId="7E49EE0E" w14:textId="3A71FB95" w:rsidR="00E96247" w:rsidRDefault="003D4F05" w:rsidP="00E16972">
      <w:pPr>
        <w:pStyle w:val="ListParagraph"/>
        <w:numPr>
          <w:ilvl w:val="0"/>
          <w:numId w:val="22"/>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None of the above (specify yours):</w:t>
      </w:r>
    </w:p>
    <w:p w14:paraId="7D5AB470" w14:textId="77777777" w:rsidR="008A71C1" w:rsidRPr="008A71C1" w:rsidRDefault="008A71C1" w:rsidP="008A71C1">
      <w:pPr>
        <w:rPr>
          <w:rFonts w:ascii="Times New Roman" w:hAnsi="Times New Roman" w:cs="Times New Roman"/>
          <w:sz w:val="24"/>
          <w:szCs w:val="24"/>
          <w:shd w:val="clear" w:color="auto" w:fill="FFFFFF"/>
          <w:lang w:val="en-GB"/>
        </w:rPr>
      </w:pPr>
      <w:r w:rsidRPr="008A71C1">
        <w:rPr>
          <w:rFonts w:ascii="Times New Roman" w:hAnsi="Times New Roman" w:cs="Times New Roman"/>
          <w:sz w:val="24"/>
          <w:szCs w:val="24"/>
          <w:shd w:val="clear" w:color="auto" w:fill="FFFFFF"/>
          <w:lang w:val="en-GB"/>
        </w:rPr>
        <w:t>Add any further comment, if needed:</w:t>
      </w:r>
    </w:p>
    <w:p w14:paraId="65CC3E28" w14:textId="77777777" w:rsidR="00E16972" w:rsidRPr="00311BAE" w:rsidRDefault="00E16972" w:rsidP="00311BAE">
      <w:pPr>
        <w:pStyle w:val="ListParagraph"/>
        <w:rPr>
          <w:rFonts w:ascii="Times New Roman" w:hAnsi="Times New Roman" w:cs="Times New Roman"/>
          <w:sz w:val="24"/>
          <w:szCs w:val="24"/>
          <w:shd w:val="clear" w:color="auto" w:fill="FFFFFF"/>
          <w:lang w:val="en-GB"/>
        </w:rPr>
      </w:pPr>
    </w:p>
    <w:p w14:paraId="662096D6" w14:textId="5F7E1BA7" w:rsidR="00A35647" w:rsidRPr="0060755E" w:rsidRDefault="00A35647" w:rsidP="00A35647">
      <w:pPr>
        <w:pStyle w:val="ListParagraph"/>
        <w:numPr>
          <w:ilvl w:val="0"/>
          <w:numId w:val="6"/>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What </w:t>
      </w:r>
      <w:r w:rsidR="000B5AB0">
        <w:rPr>
          <w:rFonts w:ascii="Times New Roman" w:hAnsi="Times New Roman" w:cs="Times New Roman"/>
          <w:sz w:val="24"/>
          <w:szCs w:val="24"/>
          <w:shd w:val="clear" w:color="auto" w:fill="FFFFFF"/>
          <w:lang w:val="en-GB"/>
        </w:rPr>
        <w:t xml:space="preserve">biological interpretation can one make when one only knows that group </w:t>
      </w:r>
      <w:del w:id="14" w:author="localadmin" w:date="2019-12-11T09:53:00Z">
        <w:r w:rsidR="000B5AB0" w:rsidDel="005A0E3F">
          <w:rPr>
            <w:rFonts w:ascii="Times New Roman" w:hAnsi="Times New Roman" w:cs="Times New Roman"/>
            <w:sz w:val="24"/>
            <w:szCs w:val="24"/>
            <w:shd w:val="clear" w:color="auto" w:fill="FFFFFF"/>
            <w:lang w:val="en-GB"/>
          </w:rPr>
          <w:delText xml:space="preserve">“A” </w:delText>
        </w:r>
      </w:del>
      <w:r w:rsidR="000B5AB0">
        <w:rPr>
          <w:rFonts w:ascii="Times New Roman" w:hAnsi="Times New Roman" w:cs="Times New Roman"/>
          <w:sz w:val="24"/>
          <w:szCs w:val="24"/>
          <w:shd w:val="clear" w:color="auto" w:fill="FFFFFF"/>
          <w:lang w:val="en-GB"/>
        </w:rPr>
        <w:t>of</w:t>
      </w:r>
      <w:r w:rsidRPr="0060755E">
        <w:rPr>
          <w:rFonts w:ascii="Times New Roman" w:hAnsi="Times New Roman" w:cs="Times New Roman"/>
          <w:sz w:val="24"/>
          <w:szCs w:val="24"/>
          <w:shd w:val="clear" w:color="auto" w:fill="FFFFFF"/>
          <w:lang w:val="en-GB"/>
        </w:rPr>
        <w:t xml:space="preserve"> individuals </w:t>
      </w:r>
      <w:ins w:id="15" w:author="localadmin" w:date="2019-12-11T09:54:00Z">
        <w:r w:rsidR="005A0E3F">
          <w:rPr>
            <w:rFonts w:ascii="Times New Roman" w:hAnsi="Times New Roman" w:cs="Times New Roman"/>
            <w:sz w:val="24"/>
            <w:szCs w:val="24"/>
            <w:shd w:val="clear" w:color="auto" w:fill="FFFFFF"/>
            <w:lang w:val="en-GB"/>
          </w:rPr>
          <w:t>“</w:t>
        </w:r>
        <w:proofErr w:type="gramStart"/>
        <w:r w:rsidR="005A0E3F">
          <w:rPr>
            <w:rFonts w:ascii="Times New Roman" w:hAnsi="Times New Roman" w:cs="Times New Roman"/>
            <w:sz w:val="24"/>
            <w:szCs w:val="24"/>
            <w:shd w:val="clear" w:color="auto" w:fill="FFFFFF"/>
            <w:lang w:val="en-GB"/>
          </w:rPr>
          <w:t>A</w:t>
        </w:r>
        <w:proofErr w:type="gramEnd"/>
        <w:r w:rsidR="005A0E3F">
          <w:rPr>
            <w:rFonts w:ascii="Times New Roman" w:hAnsi="Times New Roman" w:cs="Times New Roman"/>
            <w:sz w:val="24"/>
            <w:szCs w:val="24"/>
            <w:shd w:val="clear" w:color="auto" w:fill="FFFFFF"/>
            <w:lang w:val="en-GB"/>
          </w:rPr>
          <w:t xml:space="preserve">” </w:t>
        </w:r>
      </w:ins>
      <w:r w:rsidRPr="0060755E">
        <w:rPr>
          <w:rFonts w:ascii="Times New Roman" w:hAnsi="Times New Roman" w:cs="Times New Roman"/>
          <w:sz w:val="24"/>
          <w:szCs w:val="24"/>
          <w:shd w:val="clear" w:color="auto" w:fill="FFFFFF"/>
          <w:lang w:val="en-GB"/>
        </w:rPr>
        <w:t>express</w:t>
      </w:r>
      <w:r w:rsidR="00B73858" w:rsidRPr="0060755E">
        <w:rPr>
          <w:rFonts w:ascii="Times New Roman" w:hAnsi="Times New Roman" w:cs="Times New Roman"/>
          <w:sz w:val="24"/>
          <w:szCs w:val="24"/>
          <w:shd w:val="clear" w:color="auto" w:fill="FFFFFF"/>
          <w:lang w:val="en-GB"/>
        </w:rPr>
        <w:t>es</w:t>
      </w:r>
      <w:r w:rsidRPr="0060755E">
        <w:rPr>
          <w:rFonts w:ascii="Times New Roman" w:hAnsi="Times New Roman" w:cs="Times New Roman"/>
          <w:sz w:val="24"/>
          <w:szCs w:val="24"/>
          <w:shd w:val="clear" w:color="auto" w:fill="FFFFFF"/>
          <w:lang w:val="en-GB"/>
        </w:rPr>
        <w:t xml:space="preserve"> higher repeatability </w:t>
      </w:r>
      <w:r w:rsidR="00B73858" w:rsidRPr="0060755E">
        <w:rPr>
          <w:rFonts w:ascii="Times New Roman" w:hAnsi="Times New Roman" w:cs="Times New Roman"/>
          <w:sz w:val="24"/>
          <w:szCs w:val="24"/>
          <w:shd w:val="clear" w:color="auto" w:fill="FFFFFF"/>
          <w:lang w:val="en-GB"/>
        </w:rPr>
        <w:t>than</w:t>
      </w:r>
      <w:r w:rsidRPr="0060755E">
        <w:rPr>
          <w:rFonts w:ascii="Times New Roman" w:hAnsi="Times New Roman" w:cs="Times New Roman"/>
          <w:sz w:val="24"/>
          <w:szCs w:val="24"/>
          <w:shd w:val="clear" w:color="auto" w:fill="FFFFFF"/>
          <w:lang w:val="en-GB"/>
        </w:rPr>
        <w:t xml:space="preserve"> </w:t>
      </w:r>
      <w:r w:rsidR="00A267D0" w:rsidRPr="0060755E">
        <w:rPr>
          <w:rFonts w:ascii="Times New Roman" w:hAnsi="Times New Roman" w:cs="Times New Roman"/>
          <w:sz w:val="24"/>
          <w:szCs w:val="24"/>
          <w:shd w:val="clear" w:color="auto" w:fill="FFFFFF"/>
          <w:lang w:val="en-GB"/>
        </w:rPr>
        <w:t xml:space="preserve">a </w:t>
      </w:r>
      <w:r w:rsidRPr="0060755E">
        <w:rPr>
          <w:rFonts w:ascii="Times New Roman" w:hAnsi="Times New Roman" w:cs="Times New Roman"/>
          <w:sz w:val="24"/>
          <w:szCs w:val="24"/>
          <w:shd w:val="clear" w:color="auto" w:fill="FFFFFF"/>
          <w:lang w:val="en-GB"/>
        </w:rPr>
        <w:t>g</w:t>
      </w:r>
      <w:r w:rsidR="00800EE7" w:rsidRPr="0060755E">
        <w:rPr>
          <w:rFonts w:ascii="Times New Roman" w:hAnsi="Times New Roman" w:cs="Times New Roman"/>
          <w:sz w:val="24"/>
          <w:szCs w:val="24"/>
          <w:shd w:val="clear" w:color="auto" w:fill="FFFFFF"/>
          <w:lang w:val="en-GB"/>
        </w:rPr>
        <w:t>roup</w:t>
      </w:r>
      <w:r w:rsidR="000B5AB0">
        <w:rPr>
          <w:rFonts w:ascii="Times New Roman" w:hAnsi="Times New Roman" w:cs="Times New Roman"/>
          <w:sz w:val="24"/>
          <w:szCs w:val="24"/>
          <w:shd w:val="clear" w:color="auto" w:fill="FFFFFF"/>
          <w:lang w:val="en-GB"/>
        </w:rPr>
        <w:t xml:space="preserve"> </w:t>
      </w:r>
      <w:del w:id="16" w:author="localadmin" w:date="2019-12-11T09:54:00Z">
        <w:r w:rsidR="000B5AB0" w:rsidDel="005A0E3F">
          <w:rPr>
            <w:rFonts w:ascii="Times New Roman" w:hAnsi="Times New Roman" w:cs="Times New Roman"/>
            <w:sz w:val="24"/>
            <w:szCs w:val="24"/>
            <w:shd w:val="clear" w:color="auto" w:fill="FFFFFF"/>
            <w:lang w:val="en-GB"/>
          </w:rPr>
          <w:delText>“B”</w:delText>
        </w:r>
        <w:r w:rsidR="00B73858" w:rsidRPr="0060755E" w:rsidDel="005A0E3F">
          <w:rPr>
            <w:rFonts w:ascii="Times New Roman" w:hAnsi="Times New Roman" w:cs="Times New Roman"/>
            <w:sz w:val="24"/>
            <w:szCs w:val="24"/>
            <w:shd w:val="clear" w:color="auto" w:fill="FFFFFF"/>
            <w:lang w:val="en-GB"/>
          </w:rPr>
          <w:delText xml:space="preserve"> </w:delText>
        </w:r>
      </w:del>
      <w:r w:rsidR="00B73858" w:rsidRPr="0060755E">
        <w:rPr>
          <w:rFonts w:ascii="Times New Roman" w:hAnsi="Times New Roman" w:cs="Times New Roman"/>
          <w:sz w:val="24"/>
          <w:szCs w:val="24"/>
          <w:shd w:val="clear" w:color="auto" w:fill="FFFFFF"/>
          <w:lang w:val="en-GB"/>
        </w:rPr>
        <w:t>of individuals</w:t>
      </w:r>
      <w:ins w:id="17" w:author="localadmin" w:date="2019-12-11T09:54:00Z">
        <w:r w:rsidR="005A0E3F">
          <w:rPr>
            <w:rFonts w:ascii="Times New Roman" w:hAnsi="Times New Roman" w:cs="Times New Roman"/>
            <w:sz w:val="24"/>
            <w:szCs w:val="24"/>
            <w:shd w:val="clear" w:color="auto" w:fill="FFFFFF"/>
            <w:lang w:val="en-GB"/>
          </w:rPr>
          <w:t xml:space="preserve"> </w:t>
        </w:r>
        <w:r w:rsidR="005A0E3F">
          <w:rPr>
            <w:rFonts w:ascii="Times New Roman" w:hAnsi="Times New Roman" w:cs="Times New Roman"/>
            <w:sz w:val="24"/>
            <w:szCs w:val="24"/>
            <w:shd w:val="clear" w:color="auto" w:fill="FFFFFF"/>
            <w:lang w:val="en-GB"/>
          </w:rPr>
          <w:t>“B”</w:t>
        </w:r>
      </w:ins>
      <w:r w:rsidR="00800EE7" w:rsidRPr="0060755E">
        <w:rPr>
          <w:rFonts w:ascii="Times New Roman" w:hAnsi="Times New Roman" w:cs="Times New Roman"/>
          <w:sz w:val="24"/>
          <w:szCs w:val="24"/>
          <w:shd w:val="clear" w:color="auto" w:fill="FFFFFF"/>
          <w:lang w:val="en-GB"/>
        </w:rPr>
        <w:t xml:space="preserve">? </w:t>
      </w:r>
      <w:r w:rsidR="00E86DF7" w:rsidRPr="0060755E">
        <w:rPr>
          <w:rFonts w:ascii="Times New Roman" w:hAnsi="Times New Roman" w:cs="Times New Roman"/>
          <w:sz w:val="24"/>
          <w:szCs w:val="24"/>
          <w:shd w:val="clear" w:color="auto" w:fill="FFFFFF"/>
          <w:lang w:val="en-GB"/>
        </w:rPr>
        <w:t>*</w:t>
      </w:r>
    </w:p>
    <w:p w14:paraId="0B4782E9" w14:textId="4E39CA3E" w:rsidR="00A35647" w:rsidRPr="0060755E" w:rsidRDefault="009F3988" w:rsidP="00E16972">
      <w:pPr>
        <w:pStyle w:val="ListParagraph"/>
        <w:numPr>
          <w:ilvl w:val="0"/>
          <w:numId w:val="2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Group </w:t>
      </w:r>
      <w:r w:rsidR="0062473D">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A</w:t>
      </w:r>
      <w:r w:rsidR="0062473D">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lang w:val="en-GB"/>
        </w:rPr>
        <w:t xml:space="preserve"> express</w:t>
      </w:r>
      <w:r w:rsidR="0062473D">
        <w:rPr>
          <w:rFonts w:ascii="Times New Roman" w:hAnsi="Times New Roman" w:cs="Times New Roman"/>
          <w:sz w:val="24"/>
          <w:szCs w:val="24"/>
          <w:shd w:val="clear" w:color="auto" w:fill="FFFFFF"/>
          <w:lang w:val="en-GB"/>
        </w:rPr>
        <w:t>es</w:t>
      </w:r>
      <w:r w:rsidR="00A35647" w:rsidRPr="0060755E">
        <w:rPr>
          <w:rFonts w:ascii="Times New Roman" w:hAnsi="Times New Roman" w:cs="Times New Roman"/>
          <w:sz w:val="24"/>
          <w:szCs w:val="24"/>
          <w:shd w:val="clear" w:color="auto" w:fill="FFFFFF"/>
          <w:lang w:val="en-GB"/>
        </w:rPr>
        <w:t xml:space="preserve"> less plasticity in their trait expression </w:t>
      </w:r>
      <w:r>
        <w:rPr>
          <w:rFonts w:ascii="Times New Roman" w:hAnsi="Times New Roman" w:cs="Times New Roman"/>
          <w:sz w:val="24"/>
          <w:szCs w:val="24"/>
          <w:shd w:val="clear" w:color="auto" w:fill="FFFFFF"/>
          <w:lang w:val="en-GB"/>
        </w:rPr>
        <w:t>than</w:t>
      </w:r>
      <w:r w:rsidR="00A35647" w:rsidRPr="0060755E">
        <w:rPr>
          <w:rFonts w:ascii="Times New Roman" w:hAnsi="Times New Roman" w:cs="Times New Roman"/>
          <w:sz w:val="24"/>
          <w:szCs w:val="24"/>
          <w:shd w:val="clear" w:color="auto" w:fill="FFFFFF"/>
          <w:lang w:val="en-GB"/>
        </w:rPr>
        <w:t xml:space="preserve"> group</w:t>
      </w:r>
      <w:r w:rsidR="003A6A45" w:rsidRPr="0060755E">
        <w:rPr>
          <w:rFonts w:ascii="Times New Roman" w:hAnsi="Times New Roman" w:cs="Times New Roman"/>
          <w:sz w:val="24"/>
          <w:szCs w:val="24"/>
          <w:shd w:val="clear" w:color="auto" w:fill="FFFFFF"/>
          <w:lang w:val="en-GB"/>
        </w:rPr>
        <w:t xml:space="preserve"> </w:t>
      </w:r>
      <w:r w:rsidR="009D478E" w:rsidRPr="0060755E">
        <w:rPr>
          <w:rFonts w:ascii="Times New Roman" w:hAnsi="Times New Roman" w:cs="Times New Roman"/>
          <w:sz w:val="24"/>
          <w:szCs w:val="24"/>
          <w:shd w:val="clear" w:color="auto" w:fill="FFFFFF"/>
          <w:lang w:val="en-GB"/>
        </w:rPr>
        <w:t>“</w:t>
      </w:r>
      <w:r w:rsidR="003A6A45" w:rsidRPr="0060755E">
        <w:rPr>
          <w:rFonts w:ascii="Times New Roman" w:hAnsi="Times New Roman" w:cs="Times New Roman"/>
          <w:sz w:val="24"/>
          <w:szCs w:val="24"/>
          <w:shd w:val="clear" w:color="auto" w:fill="FFFFFF"/>
          <w:lang w:val="en-GB"/>
        </w:rPr>
        <w:t>B</w:t>
      </w:r>
      <w:r w:rsidR="009D478E" w:rsidRPr="0060755E">
        <w:rPr>
          <w:rFonts w:ascii="Times New Roman" w:hAnsi="Times New Roman" w:cs="Times New Roman"/>
          <w:sz w:val="24"/>
          <w:szCs w:val="24"/>
          <w:shd w:val="clear" w:color="auto" w:fill="FFFFFF"/>
          <w:lang w:val="en-GB"/>
        </w:rPr>
        <w:t>”</w:t>
      </w:r>
    </w:p>
    <w:p w14:paraId="5175DF16" w14:textId="2649A13D" w:rsidR="00A35647" w:rsidRPr="0060755E" w:rsidRDefault="00A35647" w:rsidP="00E16972">
      <w:pPr>
        <w:pStyle w:val="ListParagraph"/>
        <w:numPr>
          <w:ilvl w:val="0"/>
          <w:numId w:val="23"/>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 xml:space="preserve">Individuals differ more from each other in their </w:t>
      </w:r>
      <w:r w:rsidR="009756A4" w:rsidRPr="0060755E">
        <w:rPr>
          <w:rFonts w:ascii="Times New Roman" w:hAnsi="Times New Roman" w:cs="Times New Roman"/>
          <w:sz w:val="24"/>
          <w:szCs w:val="24"/>
          <w:shd w:val="clear" w:color="auto" w:fill="FFFFFF"/>
          <w:lang w:val="en-GB"/>
        </w:rPr>
        <w:t xml:space="preserve">average </w:t>
      </w:r>
      <w:r w:rsidRPr="0060755E">
        <w:rPr>
          <w:rFonts w:ascii="Times New Roman" w:hAnsi="Times New Roman" w:cs="Times New Roman"/>
          <w:sz w:val="24"/>
          <w:szCs w:val="24"/>
          <w:shd w:val="clear" w:color="auto" w:fill="FFFFFF"/>
          <w:lang w:val="en-GB"/>
        </w:rPr>
        <w:t xml:space="preserve">trait expression in group </w:t>
      </w:r>
      <w:r w:rsidR="009D478E" w:rsidRPr="0060755E">
        <w:rPr>
          <w:rFonts w:ascii="Times New Roman" w:hAnsi="Times New Roman" w:cs="Times New Roman"/>
          <w:sz w:val="24"/>
          <w:szCs w:val="24"/>
          <w:shd w:val="clear" w:color="auto" w:fill="FFFFFF"/>
          <w:lang w:val="en-GB"/>
        </w:rPr>
        <w:t>“</w:t>
      </w:r>
      <w:r w:rsidR="003A6A45" w:rsidRPr="0060755E">
        <w:rPr>
          <w:rFonts w:ascii="Times New Roman" w:hAnsi="Times New Roman" w:cs="Times New Roman"/>
          <w:sz w:val="24"/>
          <w:szCs w:val="24"/>
          <w:shd w:val="clear" w:color="auto" w:fill="FFFFFF"/>
          <w:lang w:val="en-GB"/>
        </w:rPr>
        <w:t>A</w:t>
      </w:r>
      <w:r w:rsidR="009D478E" w:rsidRPr="0060755E">
        <w:rPr>
          <w:rFonts w:ascii="Times New Roman" w:hAnsi="Times New Roman" w:cs="Times New Roman"/>
          <w:sz w:val="24"/>
          <w:szCs w:val="24"/>
          <w:shd w:val="clear" w:color="auto" w:fill="FFFFFF"/>
          <w:lang w:val="en-GB"/>
        </w:rPr>
        <w:t>”</w:t>
      </w:r>
      <w:r w:rsidR="003A6A45" w:rsidRPr="0060755E">
        <w:rPr>
          <w:rFonts w:ascii="Times New Roman" w:hAnsi="Times New Roman" w:cs="Times New Roman"/>
          <w:sz w:val="24"/>
          <w:szCs w:val="24"/>
          <w:shd w:val="clear" w:color="auto" w:fill="FFFFFF"/>
          <w:lang w:val="en-GB"/>
        </w:rPr>
        <w:t xml:space="preserve"> </w:t>
      </w:r>
      <w:r w:rsidRPr="0060755E">
        <w:rPr>
          <w:rFonts w:ascii="Times New Roman" w:hAnsi="Times New Roman" w:cs="Times New Roman"/>
          <w:sz w:val="24"/>
          <w:szCs w:val="24"/>
          <w:shd w:val="clear" w:color="auto" w:fill="FFFFFF"/>
          <w:lang w:val="en-GB"/>
        </w:rPr>
        <w:t>than in group</w:t>
      </w:r>
      <w:r w:rsidR="003A6A45" w:rsidRPr="0060755E">
        <w:rPr>
          <w:rFonts w:ascii="Times New Roman" w:hAnsi="Times New Roman" w:cs="Times New Roman"/>
          <w:sz w:val="24"/>
          <w:szCs w:val="24"/>
          <w:shd w:val="clear" w:color="auto" w:fill="FFFFFF"/>
          <w:lang w:val="en-GB"/>
        </w:rPr>
        <w:t xml:space="preserve"> </w:t>
      </w:r>
      <w:r w:rsidR="009D478E" w:rsidRPr="0060755E">
        <w:rPr>
          <w:rFonts w:ascii="Times New Roman" w:hAnsi="Times New Roman" w:cs="Times New Roman"/>
          <w:sz w:val="24"/>
          <w:szCs w:val="24"/>
          <w:shd w:val="clear" w:color="auto" w:fill="FFFFFF"/>
          <w:lang w:val="en-GB"/>
        </w:rPr>
        <w:t>“</w:t>
      </w:r>
      <w:r w:rsidR="003A6A45" w:rsidRPr="0060755E">
        <w:rPr>
          <w:rFonts w:ascii="Times New Roman" w:hAnsi="Times New Roman" w:cs="Times New Roman"/>
          <w:sz w:val="24"/>
          <w:szCs w:val="24"/>
          <w:shd w:val="clear" w:color="auto" w:fill="FFFFFF"/>
          <w:lang w:val="en-GB"/>
        </w:rPr>
        <w:t>B</w:t>
      </w:r>
      <w:r w:rsidR="009D478E" w:rsidRPr="0060755E">
        <w:rPr>
          <w:rFonts w:ascii="Times New Roman" w:hAnsi="Times New Roman" w:cs="Times New Roman"/>
          <w:sz w:val="24"/>
          <w:szCs w:val="24"/>
          <w:shd w:val="clear" w:color="auto" w:fill="FFFFFF"/>
          <w:lang w:val="en-GB"/>
        </w:rPr>
        <w:t>”</w:t>
      </w:r>
    </w:p>
    <w:p w14:paraId="3CBBE5D6" w14:textId="0A01CCCD" w:rsidR="00E16972" w:rsidRPr="00E16972" w:rsidRDefault="00E16972" w:rsidP="00E16972">
      <w:pPr>
        <w:pStyle w:val="ListParagraph"/>
        <w:numPr>
          <w:ilvl w:val="0"/>
          <w:numId w:val="23"/>
        </w:numPr>
        <w:rPr>
          <w:rFonts w:ascii="Times New Roman" w:hAnsi="Times New Roman" w:cs="Times New Roman"/>
          <w:sz w:val="24"/>
          <w:szCs w:val="24"/>
          <w:shd w:val="clear" w:color="auto" w:fill="FFFFFF"/>
          <w:lang w:val="en-GB"/>
        </w:rPr>
      </w:pPr>
      <w:r w:rsidRPr="00E16972">
        <w:rPr>
          <w:rFonts w:ascii="Times New Roman" w:hAnsi="Times New Roman" w:cs="Times New Roman"/>
          <w:sz w:val="24"/>
          <w:szCs w:val="24"/>
          <w:shd w:val="clear" w:color="auto" w:fill="FFFFFF"/>
          <w:lang w:val="en-GB"/>
        </w:rPr>
        <w:t xml:space="preserve">Both </w:t>
      </w:r>
      <w:r w:rsidR="000B5AB0">
        <w:rPr>
          <w:rFonts w:ascii="Times New Roman" w:hAnsi="Times New Roman" w:cs="Times New Roman"/>
          <w:sz w:val="24"/>
          <w:szCs w:val="24"/>
          <w:shd w:val="clear" w:color="auto" w:fill="FFFFFF"/>
          <w:lang w:val="en-GB"/>
        </w:rPr>
        <w:t xml:space="preserve">interpretations </w:t>
      </w:r>
      <w:r w:rsidRPr="00E16972">
        <w:rPr>
          <w:rFonts w:ascii="Times New Roman" w:hAnsi="Times New Roman" w:cs="Times New Roman"/>
          <w:sz w:val="24"/>
          <w:szCs w:val="24"/>
          <w:shd w:val="clear" w:color="auto" w:fill="FFFFFF"/>
          <w:lang w:val="en-GB"/>
        </w:rPr>
        <w:t xml:space="preserve">a) and b) </w:t>
      </w:r>
      <w:r w:rsidR="000B5AB0">
        <w:rPr>
          <w:rFonts w:ascii="Times New Roman" w:hAnsi="Times New Roman" w:cs="Times New Roman"/>
          <w:sz w:val="24"/>
          <w:szCs w:val="24"/>
          <w:shd w:val="clear" w:color="auto" w:fill="FFFFFF"/>
          <w:lang w:val="en-GB"/>
        </w:rPr>
        <w:t>can be made</w:t>
      </w:r>
    </w:p>
    <w:p w14:paraId="359F980C" w14:textId="5C98C708" w:rsidR="00A35647" w:rsidRPr="0060755E" w:rsidRDefault="00A35647" w:rsidP="00E16972">
      <w:pPr>
        <w:pStyle w:val="ListParagraph"/>
        <w:numPr>
          <w:ilvl w:val="0"/>
          <w:numId w:val="23"/>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lastRenderedPageBreak/>
        <w:t xml:space="preserve">Neither </w:t>
      </w:r>
      <w:r w:rsidR="000B5AB0">
        <w:rPr>
          <w:rFonts w:ascii="Times New Roman" w:hAnsi="Times New Roman" w:cs="Times New Roman"/>
          <w:sz w:val="24"/>
          <w:szCs w:val="24"/>
          <w:shd w:val="clear" w:color="auto" w:fill="FFFFFF"/>
          <w:lang w:val="en-GB"/>
        </w:rPr>
        <w:t xml:space="preserve">interpretations </w:t>
      </w:r>
      <w:r w:rsidR="00E16972">
        <w:rPr>
          <w:rFonts w:ascii="Times New Roman" w:hAnsi="Times New Roman" w:cs="Times New Roman"/>
          <w:sz w:val="24"/>
          <w:szCs w:val="24"/>
          <w:shd w:val="clear" w:color="auto" w:fill="FFFFFF"/>
          <w:lang w:val="en-GB"/>
        </w:rPr>
        <w:t xml:space="preserve">a) </w:t>
      </w:r>
      <w:r w:rsidR="009B439A">
        <w:rPr>
          <w:rFonts w:ascii="Times New Roman" w:hAnsi="Times New Roman" w:cs="Times New Roman"/>
          <w:sz w:val="24"/>
          <w:szCs w:val="24"/>
          <w:shd w:val="clear" w:color="auto" w:fill="FFFFFF"/>
          <w:lang w:val="en-GB"/>
        </w:rPr>
        <w:t xml:space="preserve">or </w:t>
      </w:r>
      <w:r w:rsidR="00E16972">
        <w:rPr>
          <w:rFonts w:ascii="Times New Roman" w:hAnsi="Times New Roman" w:cs="Times New Roman"/>
          <w:sz w:val="24"/>
          <w:szCs w:val="24"/>
          <w:shd w:val="clear" w:color="auto" w:fill="FFFFFF"/>
          <w:lang w:val="en-GB"/>
        </w:rPr>
        <w:t xml:space="preserve">b) </w:t>
      </w:r>
      <w:r w:rsidR="000B5AB0">
        <w:rPr>
          <w:rFonts w:ascii="Times New Roman" w:hAnsi="Times New Roman" w:cs="Times New Roman"/>
          <w:sz w:val="24"/>
          <w:szCs w:val="24"/>
          <w:shd w:val="clear" w:color="auto" w:fill="FFFFFF"/>
          <w:lang w:val="en-GB"/>
        </w:rPr>
        <w:t>can be made</w:t>
      </w:r>
    </w:p>
    <w:p w14:paraId="2AC0ED22" w14:textId="43417EA7" w:rsidR="009756A4" w:rsidRDefault="009756A4" w:rsidP="00E16972">
      <w:pPr>
        <w:pStyle w:val="ListParagraph"/>
        <w:numPr>
          <w:ilvl w:val="0"/>
          <w:numId w:val="23"/>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I do not know the answer</w:t>
      </w:r>
    </w:p>
    <w:p w14:paraId="42A4B199" w14:textId="36BA18CE" w:rsidR="0062473D" w:rsidRDefault="0062473D" w:rsidP="00E16972">
      <w:pPr>
        <w:pStyle w:val="ListParagraph"/>
        <w:numPr>
          <w:ilvl w:val="0"/>
          <w:numId w:val="23"/>
        </w:numPr>
        <w:rPr>
          <w:rFonts w:ascii="Times New Roman" w:hAnsi="Times New Roman" w:cs="Times New Roman"/>
          <w:sz w:val="24"/>
          <w:szCs w:val="24"/>
          <w:shd w:val="clear" w:color="auto" w:fill="FFFFFF"/>
          <w:lang w:val="en-GB"/>
        </w:rPr>
      </w:pPr>
      <w:commentRangeStart w:id="18"/>
      <w:commentRangeStart w:id="19"/>
      <w:ins w:id="20" w:author="Maria MOIRON" w:date="2019-12-10T18:29:00Z">
        <w:r>
          <w:rPr>
            <w:rFonts w:ascii="Times New Roman" w:hAnsi="Times New Roman" w:cs="Times New Roman"/>
            <w:sz w:val="24"/>
            <w:szCs w:val="24"/>
            <w:shd w:val="clear" w:color="auto" w:fill="FFFFFF"/>
            <w:lang w:val="en-GB"/>
          </w:rPr>
          <w:t>I do not have enough information to answer</w:t>
        </w:r>
      </w:ins>
      <w:commentRangeEnd w:id="18"/>
      <w:r w:rsidR="00C71505">
        <w:rPr>
          <w:rStyle w:val="CommentReference"/>
        </w:rPr>
        <w:commentReference w:id="18"/>
      </w:r>
      <w:commentRangeEnd w:id="19"/>
      <w:r w:rsidR="005A0E3F">
        <w:rPr>
          <w:rStyle w:val="CommentReference"/>
        </w:rPr>
        <w:commentReference w:id="19"/>
      </w:r>
    </w:p>
    <w:p w14:paraId="444A4576" w14:textId="77777777" w:rsidR="008A71C1" w:rsidRPr="008A71C1" w:rsidRDefault="008A71C1" w:rsidP="008A71C1">
      <w:pPr>
        <w:rPr>
          <w:rFonts w:ascii="Times New Roman" w:hAnsi="Times New Roman" w:cs="Times New Roman"/>
          <w:sz w:val="24"/>
          <w:szCs w:val="24"/>
          <w:shd w:val="clear" w:color="auto" w:fill="FFFFFF"/>
          <w:lang w:val="en-GB"/>
        </w:rPr>
      </w:pPr>
      <w:r w:rsidRPr="008A71C1">
        <w:rPr>
          <w:rFonts w:ascii="Times New Roman" w:hAnsi="Times New Roman" w:cs="Times New Roman"/>
          <w:sz w:val="24"/>
          <w:szCs w:val="24"/>
          <w:shd w:val="clear" w:color="auto" w:fill="FFFFFF"/>
          <w:lang w:val="en-GB"/>
        </w:rPr>
        <w:t>Add any further comment, if needed:</w:t>
      </w:r>
    </w:p>
    <w:p w14:paraId="0A176D79" w14:textId="62A22793" w:rsidR="0037599B" w:rsidRPr="008A71C1" w:rsidRDefault="0037599B" w:rsidP="008A71C1">
      <w:pPr>
        <w:rPr>
          <w:rFonts w:ascii="Times New Roman" w:hAnsi="Times New Roman" w:cs="Times New Roman"/>
          <w:sz w:val="24"/>
          <w:szCs w:val="24"/>
          <w:shd w:val="clear" w:color="auto" w:fill="FFFFFF"/>
          <w:lang w:val="en-GB"/>
        </w:rPr>
      </w:pPr>
      <w:bookmarkStart w:id="21" w:name="_GoBack"/>
      <w:bookmarkEnd w:id="21"/>
    </w:p>
    <w:p w14:paraId="7CC89E55" w14:textId="75B55DB8" w:rsidR="00B31672" w:rsidRDefault="0037599B" w:rsidP="0037599B">
      <w:pPr>
        <w:pStyle w:val="ListParagraph"/>
        <w:numPr>
          <w:ilvl w:val="0"/>
          <w:numId w:val="6"/>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 Does repeatability </w:t>
      </w:r>
      <w:r w:rsidR="008962D3">
        <w:rPr>
          <w:rFonts w:ascii="Times New Roman" w:hAnsi="Times New Roman" w:cs="Times New Roman"/>
          <w:sz w:val="24"/>
          <w:szCs w:val="24"/>
          <w:shd w:val="clear" w:color="auto" w:fill="FFFFFF"/>
          <w:lang w:val="en-GB"/>
        </w:rPr>
        <w:t xml:space="preserve">– as defined in question 3, </w:t>
      </w:r>
      <w:r>
        <w:rPr>
          <w:rFonts w:ascii="Times New Roman" w:hAnsi="Times New Roman" w:cs="Times New Roman"/>
          <w:sz w:val="24"/>
          <w:szCs w:val="24"/>
          <w:shd w:val="clear" w:color="auto" w:fill="FFFFFF"/>
          <w:lang w:val="en-GB"/>
        </w:rPr>
        <w:t xml:space="preserve">provide </w:t>
      </w:r>
      <w:r w:rsidR="008962D3">
        <w:rPr>
          <w:rFonts w:ascii="Times New Roman" w:hAnsi="Times New Roman" w:cs="Times New Roman"/>
          <w:sz w:val="24"/>
          <w:szCs w:val="24"/>
          <w:shd w:val="clear" w:color="auto" w:fill="FFFFFF"/>
          <w:lang w:val="en-GB"/>
        </w:rPr>
        <w:t xml:space="preserve">an estimate of </w:t>
      </w:r>
      <w:r w:rsidR="00136F0C">
        <w:rPr>
          <w:rFonts w:ascii="Times New Roman" w:hAnsi="Times New Roman" w:cs="Times New Roman"/>
          <w:sz w:val="24"/>
          <w:szCs w:val="24"/>
          <w:shd w:val="clear" w:color="auto" w:fill="FFFFFF"/>
          <w:lang w:val="en-GB"/>
        </w:rPr>
        <w:t xml:space="preserve">(behavioural) </w:t>
      </w:r>
      <w:r w:rsidR="008962D3">
        <w:rPr>
          <w:rFonts w:ascii="Times New Roman" w:hAnsi="Times New Roman" w:cs="Times New Roman"/>
          <w:sz w:val="24"/>
          <w:szCs w:val="24"/>
          <w:shd w:val="clear" w:color="auto" w:fill="FFFFFF"/>
          <w:lang w:val="en-GB"/>
        </w:rPr>
        <w:t>consistency and/or predictability?</w:t>
      </w:r>
    </w:p>
    <w:p w14:paraId="73AD1131" w14:textId="6E5D58AA" w:rsidR="008962D3" w:rsidRDefault="008962D3" w:rsidP="00E16972">
      <w:pPr>
        <w:pStyle w:val="ListParagraph"/>
        <w:numPr>
          <w:ilvl w:val="1"/>
          <w:numId w:val="6"/>
        </w:numPr>
        <w:rPr>
          <w:rFonts w:ascii="Times New Roman" w:hAnsi="Times New Roman" w:cs="Times New Roman"/>
          <w:sz w:val="24"/>
          <w:szCs w:val="24"/>
          <w:shd w:val="clear" w:color="auto" w:fill="FFFFFF"/>
          <w:lang w:val="en-GB"/>
        </w:rPr>
      </w:pPr>
      <w:del w:id="22" w:author="localadmin" w:date="2019-12-11T09:48:00Z">
        <w:r w:rsidDel="005A0E3F">
          <w:rPr>
            <w:rFonts w:ascii="Times New Roman" w:hAnsi="Times New Roman" w:cs="Times New Roman"/>
            <w:sz w:val="24"/>
            <w:szCs w:val="24"/>
            <w:shd w:val="clear" w:color="auto" w:fill="FFFFFF"/>
            <w:lang w:val="en-GB"/>
          </w:rPr>
          <w:delText xml:space="preserve"> </w:delText>
        </w:r>
      </w:del>
      <w:r>
        <w:rPr>
          <w:rFonts w:ascii="Times New Roman" w:hAnsi="Times New Roman" w:cs="Times New Roman"/>
          <w:sz w:val="24"/>
          <w:szCs w:val="24"/>
          <w:shd w:val="clear" w:color="auto" w:fill="FFFFFF"/>
          <w:lang w:val="en-GB"/>
        </w:rPr>
        <w:t>Yes</w:t>
      </w:r>
    </w:p>
    <w:p w14:paraId="0E1F533E" w14:textId="4734BBF6" w:rsidR="008962D3" w:rsidRDefault="008962D3" w:rsidP="00E16972">
      <w:pPr>
        <w:pStyle w:val="ListParagraph"/>
        <w:numPr>
          <w:ilvl w:val="1"/>
          <w:numId w:val="6"/>
        </w:numPr>
        <w:rPr>
          <w:rFonts w:ascii="Times New Roman" w:hAnsi="Times New Roman" w:cs="Times New Roman"/>
          <w:sz w:val="24"/>
          <w:szCs w:val="24"/>
          <w:shd w:val="clear" w:color="auto" w:fill="FFFFFF"/>
          <w:lang w:val="en-GB"/>
        </w:rPr>
      </w:pPr>
      <w:del w:id="23" w:author="localadmin" w:date="2019-12-11T09:48:00Z">
        <w:r w:rsidDel="005A0E3F">
          <w:rPr>
            <w:rFonts w:ascii="Times New Roman" w:hAnsi="Times New Roman" w:cs="Times New Roman"/>
            <w:sz w:val="24"/>
            <w:szCs w:val="24"/>
            <w:shd w:val="clear" w:color="auto" w:fill="FFFFFF"/>
            <w:lang w:val="en-GB"/>
          </w:rPr>
          <w:delText xml:space="preserve"> </w:delText>
        </w:r>
      </w:del>
      <w:r>
        <w:rPr>
          <w:rFonts w:ascii="Times New Roman" w:hAnsi="Times New Roman" w:cs="Times New Roman"/>
          <w:sz w:val="24"/>
          <w:szCs w:val="24"/>
          <w:shd w:val="clear" w:color="auto" w:fill="FFFFFF"/>
          <w:lang w:val="en-GB"/>
        </w:rPr>
        <w:t>No</w:t>
      </w:r>
    </w:p>
    <w:p w14:paraId="4D1B9DE4" w14:textId="4430B0EE" w:rsidR="008962D3" w:rsidRPr="00E16972" w:rsidRDefault="008962D3" w:rsidP="00E16972">
      <w:pPr>
        <w:pStyle w:val="ListParagraph"/>
        <w:numPr>
          <w:ilvl w:val="1"/>
          <w:numId w:val="6"/>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I do not know</w:t>
      </w:r>
    </w:p>
    <w:p w14:paraId="72059AB8" w14:textId="77777777" w:rsidR="008A71C1" w:rsidRPr="008A71C1" w:rsidRDefault="008A71C1" w:rsidP="008A71C1">
      <w:pPr>
        <w:rPr>
          <w:rFonts w:ascii="Times New Roman" w:hAnsi="Times New Roman" w:cs="Times New Roman"/>
          <w:sz w:val="24"/>
          <w:szCs w:val="24"/>
          <w:shd w:val="clear" w:color="auto" w:fill="FFFFFF"/>
          <w:lang w:val="en-GB"/>
        </w:rPr>
      </w:pPr>
      <w:r w:rsidRPr="008A71C1">
        <w:rPr>
          <w:rFonts w:ascii="Times New Roman" w:hAnsi="Times New Roman" w:cs="Times New Roman"/>
          <w:sz w:val="24"/>
          <w:szCs w:val="24"/>
          <w:shd w:val="clear" w:color="auto" w:fill="FFFFFF"/>
          <w:lang w:val="en-GB"/>
        </w:rPr>
        <w:t>Add any further comment, if needed:</w:t>
      </w:r>
    </w:p>
    <w:p w14:paraId="06EDACB8" w14:textId="6707D2A7" w:rsidR="00B31672" w:rsidRPr="0060755E" w:rsidRDefault="00B31672" w:rsidP="00B31672">
      <w:pPr>
        <w:pStyle w:val="ListParagraph"/>
        <w:ind w:left="360"/>
        <w:rPr>
          <w:rFonts w:ascii="Times New Roman" w:hAnsi="Times New Roman" w:cs="Times New Roman"/>
          <w:sz w:val="24"/>
          <w:szCs w:val="24"/>
          <w:shd w:val="clear" w:color="auto" w:fill="FFFFFF"/>
          <w:lang w:val="en-GB"/>
        </w:rPr>
      </w:pPr>
    </w:p>
    <w:p w14:paraId="124F1A05" w14:textId="7A0A0962" w:rsidR="000C78B7" w:rsidRDefault="00B31672" w:rsidP="008B7701">
      <w:pPr>
        <w:pStyle w:val="ListParagraph"/>
        <w:numPr>
          <w:ilvl w:val="0"/>
          <w:numId w:val="6"/>
        </w:numPr>
        <w:rPr>
          <w:rFonts w:ascii="Times New Roman" w:hAnsi="Times New Roman" w:cs="Times New Roman"/>
          <w:sz w:val="24"/>
          <w:szCs w:val="24"/>
          <w:shd w:val="clear" w:color="auto" w:fill="FFFFFF"/>
          <w:lang w:val="en-GB"/>
        </w:rPr>
      </w:pPr>
      <w:r w:rsidRPr="00E16972">
        <w:rPr>
          <w:rFonts w:ascii="Times New Roman" w:hAnsi="Times New Roman" w:cs="Times New Roman"/>
          <w:sz w:val="24"/>
          <w:szCs w:val="24"/>
          <w:shd w:val="clear" w:color="auto" w:fill="FFFFFF"/>
          <w:lang w:val="en-GB"/>
        </w:rPr>
        <w:t xml:space="preserve">Have you ever used </w:t>
      </w:r>
      <w:r w:rsidR="0062473D">
        <w:rPr>
          <w:rFonts w:ascii="Times New Roman" w:hAnsi="Times New Roman" w:cs="Times New Roman"/>
          <w:sz w:val="24"/>
          <w:szCs w:val="24"/>
          <w:shd w:val="clear" w:color="auto" w:fill="FFFFFF"/>
          <w:lang w:val="en-GB"/>
        </w:rPr>
        <w:t xml:space="preserve">a </w:t>
      </w:r>
      <w:r w:rsidRPr="00E16972">
        <w:rPr>
          <w:rFonts w:ascii="Times New Roman" w:hAnsi="Times New Roman" w:cs="Times New Roman"/>
          <w:sz w:val="24"/>
          <w:szCs w:val="24"/>
          <w:shd w:val="clear" w:color="auto" w:fill="FFFFFF"/>
          <w:lang w:val="en-GB"/>
        </w:rPr>
        <w:t>single measurement</w:t>
      </w:r>
      <w:r w:rsidR="0062473D">
        <w:rPr>
          <w:rFonts w:ascii="Times New Roman" w:hAnsi="Times New Roman" w:cs="Times New Roman"/>
          <w:sz w:val="24"/>
          <w:szCs w:val="24"/>
          <w:shd w:val="clear" w:color="auto" w:fill="FFFFFF"/>
          <w:lang w:val="en-GB"/>
        </w:rPr>
        <w:t xml:space="preserve"> </w:t>
      </w:r>
      <w:r w:rsidRPr="00E16972">
        <w:rPr>
          <w:rFonts w:ascii="Times New Roman" w:hAnsi="Times New Roman" w:cs="Times New Roman"/>
          <w:sz w:val="24"/>
          <w:szCs w:val="24"/>
          <w:shd w:val="clear" w:color="auto" w:fill="FFFFFF"/>
          <w:lang w:val="en-GB"/>
        </w:rPr>
        <w:t>of behaviour(s)</w:t>
      </w:r>
      <w:r w:rsidR="0062473D">
        <w:rPr>
          <w:rFonts w:ascii="Times New Roman" w:hAnsi="Times New Roman" w:cs="Times New Roman"/>
          <w:sz w:val="24"/>
          <w:szCs w:val="24"/>
          <w:shd w:val="clear" w:color="auto" w:fill="FFFFFF"/>
          <w:lang w:val="en-GB"/>
        </w:rPr>
        <w:t xml:space="preserve"> per </w:t>
      </w:r>
      <w:r w:rsidR="00E41DA8">
        <w:rPr>
          <w:rFonts w:ascii="Times New Roman" w:hAnsi="Times New Roman" w:cs="Times New Roman"/>
          <w:sz w:val="24"/>
          <w:szCs w:val="24"/>
          <w:shd w:val="clear" w:color="auto" w:fill="FFFFFF"/>
          <w:lang w:val="en-GB"/>
        </w:rPr>
        <w:t>individual</w:t>
      </w:r>
      <w:r w:rsidRPr="00E16972">
        <w:rPr>
          <w:rFonts w:ascii="Times New Roman" w:hAnsi="Times New Roman" w:cs="Times New Roman"/>
          <w:sz w:val="24"/>
          <w:szCs w:val="24"/>
          <w:shd w:val="clear" w:color="auto" w:fill="FFFFFF"/>
          <w:lang w:val="en-GB"/>
        </w:rPr>
        <w:t xml:space="preserve"> when</w:t>
      </w:r>
      <w:r w:rsidR="003D4F05" w:rsidRPr="00E16972">
        <w:rPr>
          <w:rFonts w:ascii="Times New Roman" w:hAnsi="Times New Roman" w:cs="Times New Roman"/>
          <w:sz w:val="24"/>
          <w:szCs w:val="24"/>
          <w:shd w:val="clear" w:color="auto" w:fill="FFFFFF"/>
          <w:lang w:val="en-GB"/>
        </w:rPr>
        <w:t xml:space="preserve"> studying </w:t>
      </w:r>
      <w:r w:rsidRPr="00E16972">
        <w:rPr>
          <w:rFonts w:ascii="Times New Roman" w:hAnsi="Times New Roman" w:cs="Times New Roman"/>
          <w:sz w:val="24"/>
          <w:szCs w:val="24"/>
          <w:shd w:val="clear" w:color="auto" w:fill="FFFFFF"/>
          <w:lang w:val="en-GB"/>
        </w:rPr>
        <w:t>animal</w:t>
      </w:r>
      <w:r w:rsidR="003D4F05" w:rsidRPr="00E16972">
        <w:rPr>
          <w:rFonts w:ascii="Times New Roman" w:hAnsi="Times New Roman" w:cs="Times New Roman"/>
          <w:sz w:val="24"/>
          <w:szCs w:val="24"/>
          <w:shd w:val="clear" w:color="auto" w:fill="FFFFFF"/>
          <w:lang w:val="en-GB"/>
        </w:rPr>
        <w:t xml:space="preserve"> </w:t>
      </w:r>
      <w:r w:rsidRPr="00E16972">
        <w:rPr>
          <w:rFonts w:ascii="Times New Roman" w:hAnsi="Times New Roman" w:cs="Times New Roman"/>
          <w:sz w:val="24"/>
          <w:szCs w:val="24"/>
          <w:shd w:val="clear" w:color="auto" w:fill="FFFFFF"/>
          <w:lang w:val="en-GB"/>
        </w:rPr>
        <w:t>personality?</w:t>
      </w:r>
      <w:r w:rsidR="00E86DF7" w:rsidRPr="00E16972">
        <w:rPr>
          <w:rFonts w:ascii="Times New Roman" w:hAnsi="Times New Roman" w:cs="Times New Roman"/>
          <w:sz w:val="24"/>
          <w:szCs w:val="24"/>
          <w:shd w:val="clear" w:color="auto" w:fill="FFFFFF"/>
          <w:lang w:val="en-GB"/>
        </w:rPr>
        <w:t xml:space="preserve"> *</w:t>
      </w:r>
      <w:r w:rsidR="000C78B7">
        <w:rPr>
          <w:rFonts w:ascii="Times New Roman" w:hAnsi="Times New Roman" w:cs="Times New Roman"/>
          <w:sz w:val="24"/>
          <w:szCs w:val="24"/>
          <w:shd w:val="clear" w:color="auto" w:fill="FFFFFF"/>
          <w:lang w:val="en-GB"/>
        </w:rPr>
        <w:br/>
        <w:t>- Yes</w:t>
      </w:r>
    </w:p>
    <w:p w14:paraId="7824D629" w14:textId="77777777" w:rsidR="000C78B7" w:rsidRDefault="000C78B7" w:rsidP="008B7701">
      <w:pPr>
        <w:pStyle w:val="ListParagraph"/>
        <w:ind w:left="360"/>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 </w:t>
      </w:r>
      <w:r w:rsidRPr="000C78B7">
        <w:rPr>
          <w:rFonts w:ascii="Times New Roman" w:hAnsi="Times New Roman" w:cs="Times New Roman"/>
          <w:sz w:val="24"/>
          <w:szCs w:val="24"/>
          <w:shd w:val="clear" w:color="auto" w:fill="FFFFFF"/>
          <w:lang w:val="en-GB"/>
        </w:rPr>
        <w:t>No</w:t>
      </w:r>
    </w:p>
    <w:p w14:paraId="18118108" w14:textId="77777777" w:rsidR="008A71C1" w:rsidRDefault="000C78B7" w:rsidP="008A71C1">
      <w:pPr>
        <w:pStyle w:val="ListParagraph"/>
        <w:ind w:left="360"/>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 </w:t>
      </w:r>
      <w:r w:rsidRPr="000C78B7">
        <w:rPr>
          <w:rFonts w:ascii="Times New Roman" w:hAnsi="Times New Roman" w:cs="Times New Roman"/>
          <w:sz w:val="24"/>
          <w:szCs w:val="24"/>
          <w:shd w:val="clear" w:color="auto" w:fill="FFFFFF"/>
          <w:lang w:val="en-GB"/>
        </w:rPr>
        <w:t>N/A</w:t>
      </w:r>
    </w:p>
    <w:p w14:paraId="419E505F" w14:textId="50924FF0" w:rsidR="008A71C1" w:rsidRPr="008A71C1" w:rsidRDefault="008A71C1" w:rsidP="008A71C1">
      <w:pPr>
        <w:rPr>
          <w:shd w:val="clear" w:color="auto" w:fill="FFFFFF"/>
          <w:lang w:val="en-GB"/>
        </w:rPr>
      </w:pPr>
      <w:commentRangeStart w:id="24"/>
      <w:commentRangeStart w:id="25"/>
      <w:r w:rsidRPr="008A71C1">
        <w:rPr>
          <w:rFonts w:ascii="Times New Roman" w:hAnsi="Times New Roman" w:cs="Times New Roman"/>
          <w:sz w:val="24"/>
          <w:szCs w:val="24"/>
          <w:shd w:val="clear" w:color="auto" w:fill="FFFFFF"/>
          <w:lang w:val="en-GB"/>
        </w:rPr>
        <w:t>Add any further comment, if needed:</w:t>
      </w:r>
      <w:commentRangeEnd w:id="24"/>
      <w:r w:rsidR="00C71505">
        <w:rPr>
          <w:rStyle w:val="CommentReference"/>
        </w:rPr>
        <w:commentReference w:id="24"/>
      </w:r>
      <w:commentRangeEnd w:id="25"/>
      <w:r w:rsidR="005A0E3F">
        <w:rPr>
          <w:rStyle w:val="CommentReference"/>
        </w:rPr>
        <w:commentReference w:id="25"/>
      </w:r>
    </w:p>
    <w:p w14:paraId="10B66DC8" w14:textId="77777777" w:rsidR="008A71C1" w:rsidRPr="000C78B7" w:rsidRDefault="008A71C1" w:rsidP="009B03E7">
      <w:pPr>
        <w:pStyle w:val="ListParagraph"/>
        <w:ind w:left="360"/>
        <w:rPr>
          <w:shd w:val="clear" w:color="auto" w:fill="FFFFFF"/>
          <w:lang w:val="en-GB"/>
        </w:rPr>
      </w:pPr>
    </w:p>
    <w:p w14:paraId="2C892D29" w14:textId="6AA39E1A" w:rsidR="000F034D" w:rsidRPr="0060755E" w:rsidRDefault="000F034D" w:rsidP="000F034D">
      <w:pPr>
        <w:pStyle w:val="ListParagraph"/>
        <w:numPr>
          <w:ilvl w:val="0"/>
          <w:numId w:val="6"/>
        </w:numPr>
        <w:rPr>
          <w:rFonts w:ascii="Times New Roman" w:hAnsi="Times New Roman" w:cs="Times New Roman"/>
          <w:sz w:val="24"/>
          <w:szCs w:val="24"/>
          <w:shd w:val="clear" w:color="auto" w:fill="FFFFFF"/>
          <w:lang w:val="en-GB"/>
        </w:rPr>
      </w:pPr>
      <w:r w:rsidRPr="0060755E">
        <w:rPr>
          <w:rFonts w:ascii="Times New Roman" w:hAnsi="Times New Roman" w:cs="Times New Roman"/>
          <w:sz w:val="24"/>
          <w:szCs w:val="24"/>
          <w:shd w:val="clear" w:color="auto" w:fill="FFFFFF"/>
          <w:lang w:val="en-GB"/>
        </w:rPr>
        <w:t>Have you ever used (</w:t>
      </w:r>
      <w:proofErr w:type="spellStart"/>
      <w:r w:rsidRPr="0060755E">
        <w:rPr>
          <w:rFonts w:ascii="Times New Roman" w:hAnsi="Times New Roman" w:cs="Times New Roman"/>
          <w:sz w:val="24"/>
          <w:szCs w:val="24"/>
          <w:shd w:val="clear" w:color="auto" w:fill="FFFFFF"/>
          <w:lang w:val="en-GB"/>
        </w:rPr>
        <w:t>unpartitioned</w:t>
      </w:r>
      <w:proofErr w:type="spellEnd"/>
      <w:r w:rsidRPr="0060755E">
        <w:rPr>
          <w:rFonts w:ascii="Times New Roman" w:hAnsi="Times New Roman" w:cs="Times New Roman"/>
          <w:sz w:val="24"/>
          <w:szCs w:val="24"/>
          <w:shd w:val="clear" w:color="auto" w:fill="FFFFFF"/>
          <w:lang w:val="en-GB"/>
        </w:rPr>
        <w:t xml:space="preserve">) phenotypic level </w:t>
      </w:r>
      <w:r w:rsidR="009E5682" w:rsidRPr="0060755E">
        <w:rPr>
          <w:rFonts w:ascii="Times New Roman" w:hAnsi="Times New Roman" w:cs="Times New Roman"/>
          <w:sz w:val="24"/>
          <w:szCs w:val="24"/>
          <w:shd w:val="clear" w:color="auto" w:fill="FFFFFF"/>
          <w:lang w:val="en-GB"/>
        </w:rPr>
        <w:t>data</w:t>
      </w:r>
      <w:r w:rsidRPr="0060755E">
        <w:rPr>
          <w:rFonts w:ascii="Times New Roman" w:hAnsi="Times New Roman" w:cs="Times New Roman"/>
          <w:sz w:val="24"/>
          <w:szCs w:val="24"/>
          <w:shd w:val="clear" w:color="auto" w:fill="FFFFFF"/>
          <w:lang w:val="en-GB"/>
        </w:rPr>
        <w:t xml:space="preserve"> when studying </w:t>
      </w:r>
      <w:r w:rsidR="0060755E" w:rsidRPr="0060755E">
        <w:rPr>
          <w:rFonts w:ascii="Times New Roman" w:hAnsi="Times New Roman" w:cs="Times New Roman"/>
          <w:sz w:val="24"/>
          <w:szCs w:val="24"/>
          <w:shd w:val="clear" w:color="auto" w:fill="FFFFFF"/>
          <w:lang w:val="en-GB"/>
        </w:rPr>
        <w:t>animal personality</w:t>
      </w:r>
      <w:r w:rsidRPr="0060755E">
        <w:rPr>
          <w:rFonts w:ascii="Times New Roman" w:hAnsi="Times New Roman" w:cs="Times New Roman"/>
          <w:sz w:val="24"/>
          <w:szCs w:val="24"/>
          <w:shd w:val="clear" w:color="auto" w:fill="FFFFFF"/>
          <w:lang w:val="en-GB"/>
        </w:rPr>
        <w:t>?</w:t>
      </w:r>
      <w:r w:rsidR="00E86DF7">
        <w:rPr>
          <w:rFonts w:ascii="Times New Roman" w:hAnsi="Times New Roman" w:cs="Times New Roman"/>
          <w:sz w:val="24"/>
          <w:szCs w:val="24"/>
          <w:shd w:val="clear" w:color="auto" w:fill="FFFFFF"/>
          <w:lang w:val="en-GB"/>
        </w:rPr>
        <w:t xml:space="preserve"> </w:t>
      </w:r>
      <w:r w:rsidR="00E86DF7" w:rsidRPr="0060755E">
        <w:rPr>
          <w:rFonts w:ascii="Times New Roman" w:hAnsi="Times New Roman" w:cs="Times New Roman"/>
          <w:sz w:val="24"/>
          <w:szCs w:val="24"/>
          <w:shd w:val="clear" w:color="auto" w:fill="FFFFFF"/>
          <w:lang w:val="en-GB"/>
        </w:rPr>
        <w:t>*</w:t>
      </w:r>
    </w:p>
    <w:p w14:paraId="24B47AE0" w14:textId="77777777" w:rsidR="008B7701" w:rsidRPr="008B7701" w:rsidRDefault="008B7701" w:rsidP="008B7701">
      <w:pPr>
        <w:pStyle w:val="ListParagraph"/>
        <w:rPr>
          <w:rFonts w:ascii="Times New Roman" w:hAnsi="Times New Roman" w:cs="Times New Roman"/>
          <w:sz w:val="24"/>
          <w:szCs w:val="24"/>
          <w:shd w:val="clear" w:color="auto" w:fill="FFFFFF"/>
          <w:lang w:val="en-GB"/>
        </w:rPr>
      </w:pPr>
      <w:r w:rsidRPr="008B7701">
        <w:rPr>
          <w:rFonts w:ascii="Times New Roman" w:hAnsi="Times New Roman" w:cs="Times New Roman"/>
          <w:sz w:val="24"/>
          <w:szCs w:val="24"/>
          <w:shd w:val="clear" w:color="auto" w:fill="FFFFFF"/>
          <w:lang w:val="en-GB"/>
        </w:rPr>
        <w:t>- Yes</w:t>
      </w:r>
    </w:p>
    <w:p w14:paraId="3ADAA96F" w14:textId="4359F73F" w:rsidR="008B7701" w:rsidRPr="008B7701" w:rsidRDefault="008B7701" w:rsidP="008B7701">
      <w:pPr>
        <w:pStyle w:val="ListParagraph"/>
        <w:rPr>
          <w:rFonts w:ascii="Times New Roman" w:hAnsi="Times New Roman" w:cs="Times New Roman"/>
          <w:sz w:val="24"/>
          <w:szCs w:val="24"/>
          <w:shd w:val="clear" w:color="auto" w:fill="FFFFFF"/>
          <w:lang w:val="en-GB"/>
        </w:rPr>
      </w:pPr>
      <w:r w:rsidRPr="008B7701">
        <w:rPr>
          <w:rFonts w:ascii="Times New Roman" w:hAnsi="Times New Roman" w:cs="Times New Roman"/>
          <w:sz w:val="24"/>
          <w:szCs w:val="24"/>
          <w:shd w:val="clear" w:color="auto" w:fill="FFFFFF"/>
          <w:lang w:val="en-GB"/>
        </w:rPr>
        <w:t>- Yes, but I was not aware of it when I used it</w:t>
      </w:r>
    </w:p>
    <w:p w14:paraId="71A2DACB" w14:textId="77777777" w:rsidR="008B7701" w:rsidRPr="008B7701" w:rsidRDefault="008B7701" w:rsidP="008B7701">
      <w:pPr>
        <w:pStyle w:val="ListParagraph"/>
        <w:rPr>
          <w:rFonts w:ascii="Times New Roman" w:hAnsi="Times New Roman" w:cs="Times New Roman"/>
          <w:sz w:val="24"/>
          <w:szCs w:val="24"/>
          <w:shd w:val="clear" w:color="auto" w:fill="FFFFFF"/>
          <w:lang w:val="en-GB"/>
        </w:rPr>
      </w:pPr>
      <w:r w:rsidRPr="008B7701">
        <w:rPr>
          <w:rFonts w:ascii="Times New Roman" w:hAnsi="Times New Roman" w:cs="Times New Roman"/>
          <w:sz w:val="24"/>
          <w:szCs w:val="24"/>
          <w:shd w:val="clear" w:color="auto" w:fill="FFFFFF"/>
          <w:lang w:val="en-GB"/>
        </w:rPr>
        <w:t>- No</w:t>
      </w:r>
    </w:p>
    <w:p w14:paraId="18ADBCAF" w14:textId="0FB084ED" w:rsidR="000F034D" w:rsidRDefault="008B7701" w:rsidP="008B7701">
      <w:pPr>
        <w:pStyle w:val="ListParagraph"/>
        <w:rPr>
          <w:rFonts w:ascii="Times New Roman" w:hAnsi="Times New Roman" w:cs="Times New Roman"/>
          <w:sz w:val="24"/>
          <w:szCs w:val="24"/>
          <w:shd w:val="clear" w:color="auto" w:fill="FFFFFF"/>
          <w:lang w:val="en-GB"/>
        </w:rPr>
      </w:pPr>
      <w:r w:rsidRPr="008B7701">
        <w:rPr>
          <w:rFonts w:ascii="Times New Roman" w:hAnsi="Times New Roman" w:cs="Times New Roman"/>
          <w:sz w:val="24"/>
          <w:szCs w:val="24"/>
          <w:shd w:val="clear" w:color="auto" w:fill="FFFFFF"/>
          <w:lang w:val="en-GB"/>
        </w:rPr>
        <w:t>- I do not know</w:t>
      </w:r>
    </w:p>
    <w:p w14:paraId="12C47060" w14:textId="5EC1A5BB" w:rsidR="000C78B7" w:rsidRDefault="000C78B7" w:rsidP="000C78B7">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 </w:t>
      </w:r>
      <w:r w:rsidRPr="000C78B7">
        <w:rPr>
          <w:rFonts w:ascii="Times New Roman" w:hAnsi="Times New Roman" w:cs="Times New Roman"/>
          <w:sz w:val="24"/>
          <w:szCs w:val="24"/>
          <w:shd w:val="clear" w:color="auto" w:fill="FFFFFF"/>
          <w:lang w:val="en-GB"/>
        </w:rPr>
        <w:t>N/A</w:t>
      </w:r>
    </w:p>
    <w:p w14:paraId="23917F17" w14:textId="77777777" w:rsidR="008A71C1" w:rsidRPr="008A71C1" w:rsidRDefault="008A71C1" w:rsidP="008A71C1">
      <w:pPr>
        <w:rPr>
          <w:rFonts w:ascii="Times New Roman" w:hAnsi="Times New Roman" w:cs="Times New Roman"/>
          <w:sz w:val="24"/>
          <w:szCs w:val="24"/>
          <w:shd w:val="clear" w:color="auto" w:fill="FFFFFF"/>
          <w:lang w:val="en-GB"/>
        </w:rPr>
      </w:pPr>
      <w:commentRangeStart w:id="26"/>
      <w:commentRangeStart w:id="27"/>
      <w:r w:rsidRPr="008A71C1">
        <w:rPr>
          <w:rFonts w:ascii="Times New Roman" w:hAnsi="Times New Roman" w:cs="Times New Roman"/>
          <w:sz w:val="24"/>
          <w:szCs w:val="24"/>
          <w:shd w:val="clear" w:color="auto" w:fill="FFFFFF"/>
          <w:lang w:val="en-GB"/>
        </w:rPr>
        <w:t>Add any further comment, if needed:</w:t>
      </w:r>
      <w:commentRangeEnd w:id="26"/>
      <w:r w:rsidR="00C71505">
        <w:rPr>
          <w:rStyle w:val="CommentReference"/>
        </w:rPr>
        <w:commentReference w:id="26"/>
      </w:r>
      <w:commentRangeEnd w:id="27"/>
      <w:r w:rsidR="005A0E3F">
        <w:rPr>
          <w:rStyle w:val="CommentReference"/>
        </w:rPr>
        <w:commentReference w:id="27"/>
      </w:r>
    </w:p>
    <w:p w14:paraId="45FFCDED" w14:textId="77777777" w:rsidR="00F574D7" w:rsidRPr="008A71C1" w:rsidRDefault="00F574D7" w:rsidP="008A71C1">
      <w:pPr>
        <w:rPr>
          <w:rFonts w:ascii="Times New Roman" w:hAnsi="Times New Roman" w:cs="Times New Roman"/>
          <w:sz w:val="24"/>
          <w:szCs w:val="24"/>
          <w:shd w:val="clear" w:color="auto" w:fill="FFFFFF"/>
          <w:lang w:val="en-GB"/>
        </w:rPr>
      </w:pPr>
    </w:p>
    <w:p w14:paraId="41050DB8" w14:textId="018BD285" w:rsidR="009D4BCF" w:rsidRDefault="00F574D7" w:rsidP="00BA2FB8">
      <w:pPr>
        <w:rPr>
          <w:rFonts w:ascii="Times New Roman" w:hAnsi="Times New Roman" w:cs="Times New Roman"/>
          <w:sz w:val="24"/>
          <w:szCs w:val="24"/>
          <w:shd w:val="clear" w:color="auto" w:fill="FFFFFF"/>
          <w:lang w:val="en-GB"/>
        </w:rPr>
      </w:pPr>
      <w:r w:rsidRPr="00F574D7">
        <w:rPr>
          <w:rFonts w:ascii="Times New Roman" w:hAnsi="Times New Roman" w:cs="Times New Roman"/>
          <w:sz w:val="24"/>
          <w:szCs w:val="24"/>
          <w:shd w:val="clear" w:color="auto" w:fill="FFFFFF"/>
          <w:lang w:val="en-GB"/>
        </w:rPr>
        <w:t>Please let us know if you have any other comments:</w:t>
      </w:r>
    </w:p>
    <w:p w14:paraId="6C17EE7D" w14:textId="77777777" w:rsidR="00F574D7" w:rsidRPr="0060755E" w:rsidRDefault="00F574D7" w:rsidP="00BA2FB8">
      <w:pPr>
        <w:rPr>
          <w:rFonts w:ascii="Times New Roman" w:hAnsi="Times New Roman" w:cs="Times New Roman"/>
          <w:sz w:val="24"/>
          <w:szCs w:val="24"/>
          <w:shd w:val="clear" w:color="auto" w:fill="FFFFFF"/>
          <w:lang w:val="en-GB"/>
        </w:rPr>
      </w:pPr>
    </w:p>
    <w:p w14:paraId="085D84CA" w14:textId="77A26205" w:rsidR="00720451" w:rsidRPr="0060755E" w:rsidRDefault="006C7B30" w:rsidP="00720451">
      <w:pPr>
        <w:rPr>
          <w:rFonts w:ascii="Times New Roman" w:hAnsi="Times New Roman" w:cs="Times New Roman"/>
          <w:sz w:val="24"/>
          <w:szCs w:val="24"/>
          <w:lang w:val="en-GB"/>
        </w:rPr>
      </w:pPr>
      <w:r w:rsidRPr="0060755E">
        <w:rPr>
          <w:rFonts w:ascii="Times New Roman" w:hAnsi="Times New Roman" w:cs="Times New Roman"/>
          <w:sz w:val="24"/>
          <w:szCs w:val="24"/>
          <w:lang w:val="en-GB"/>
        </w:rPr>
        <w:t xml:space="preserve">Thank </w:t>
      </w:r>
      <w:r w:rsidR="00F574D7">
        <w:rPr>
          <w:rFonts w:ascii="Times New Roman" w:hAnsi="Times New Roman" w:cs="Times New Roman"/>
          <w:sz w:val="24"/>
          <w:szCs w:val="24"/>
          <w:lang w:val="en-GB"/>
        </w:rPr>
        <w:t>you for filling in this survey!</w:t>
      </w:r>
    </w:p>
    <w:sectPr w:rsidR="00720451" w:rsidRPr="006075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9-12-11T09:18:00Z" w:initials="U">
    <w:p w14:paraId="1B8C35F9" w14:textId="525C1DDC" w:rsidR="00C71505" w:rsidRDefault="00C71505">
      <w:pPr>
        <w:pStyle w:val="CommentText"/>
      </w:pPr>
      <w:r>
        <w:rPr>
          <w:rStyle w:val="CommentReference"/>
        </w:rPr>
        <w:annotationRef/>
      </w:r>
      <w:r>
        <w:t>Could we remove this one?</w:t>
      </w:r>
      <w:r w:rsidR="0043540C">
        <w:t xml:space="preserve"> If the one the person is not preferring is not on the list, she/he can write another one.</w:t>
      </w:r>
    </w:p>
    <w:p w14:paraId="0BB33EDB" w14:textId="767F1C7D" w:rsidR="00C71505" w:rsidRDefault="00C71505">
      <w:pPr>
        <w:pStyle w:val="CommentText"/>
      </w:pPr>
    </w:p>
    <w:p w14:paraId="0574EBD0" w14:textId="0F3907FA" w:rsidR="00C71505" w:rsidRDefault="00C71505">
      <w:pPr>
        <w:pStyle w:val="CommentText"/>
      </w:pPr>
      <w:r>
        <w:t>-Petri-</w:t>
      </w:r>
    </w:p>
  </w:comment>
  <w:comment w:id="1" w:author="localadmin" w:date="2019-12-11T09:47:00Z" w:initials="l">
    <w:p w14:paraId="2F159681" w14:textId="137012D3" w:rsidR="005A0E3F" w:rsidRDefault="005A0E3F">
      <w:pPr>
        <w:pStyle w:val="CommentText"/>
      </w:pPr>
      <w:r>
        <w:rPr>
          <w:rStyle w:val="CommentReference"/>
        </w:rPr>
        <w:annotationRef/>
      </w:r>
      <w:r>
        <w:t>Agree.</w:t>
      </w:r>
    </w:p>
  </w:comment>
  <w:comment w:id="8" w:author="User" w:date="2019-12-11T09:20:00Z" w:initials="U">
    <w:p w14:paraId="12D29DB7" w14:textId="77777777" w:rsidR="00456D74" w:rsidRDefault="00C71505">
      <w:pPr>
        <w:pStyle w:val="CommentText"/>
      </w:pPr>
      <w:r>
        <w:rPr>
          <w:rStyle w:val="CommentReference"/>
        </w:rPr>
        <w:annotationRef/>
      </w:r>
      <w:r>
        <w:t xml:space="preserve">It is not necessarily a population…maybe “group of </w:t>
      </w:r>
      <w:r w:rsidR="00456D74">
        <w:t>individuals</w:t>
      </w:r>
      <w:r>
        <w:t>”</w:t>
      </w:r>
      <w:r w:rsidR="00456D74">
        <w:t xml:space="preserve"> or “sample of individuals”</w:t>
      </w:r>
      <w:r>
        <w:t xml:space="preserve">? </w:t>
      </w:r>
    </w:p>
    <w:p w14:paraId="5609AC26" w14:textId="77777777" w:rsidR="00456D74" w:rsidRDefault="00456D74">
      <w:pPr>
        <w:pStyle w:val="CommentText"/>
      </w:pPr>
    </w:p>
    <w:p w14:paraId="4386D421" w14:textId="34F92B94" w:rsidR="00C71505" w:rsidRDefault="00C71505">
      <w:pPr>
        <w:pStyle w:val="CommentText"/>
      </w:pPr>
      <w:r>
        <w:t>People often have whatever groups of animals, e.g. sex, treatment, etc. which are not populations.</w:t>
      </w:r>
    </w:p>
    <w:p w14:paraId="739EDEE4" w14:textId="30D9B59C" w:rsidR="00C71505" w:rsidRDefault="00C71505">
      <w:pPr>
        <w:pStyle w:val="CommentText"/>
      </w:pPr>
    </w:p>
    <w:p w14:paraId="2B18EF60" w14:textId="5BCFA5FA" w:rsidR="00C71505" w:rsidRDefault="00C71505">
      <w:pPr>
        <w:pStyle w:val="CommentText"/>
      </w:pPr>
      <w:r>
        <w:t>-Petri-</w:t>
      </w:r>
    </w:p>
  </w:comment>
  <w:comment w:id="9" w:author="localadmin" w:date="2019-12-11T09:47:00Z" w:initials="l">
    <w:p w14:paraId="4D8EE173" w14:textId="77724085" w:rsidR="005A0E3F" w:rsidRDefault="005A0E3F">
      <w:pPr>
        <w:pStyle w:val="CommentText"/>
      </w:pPr>
      <w:r>
        <w:rPr>
          <w:rStyle w:val="CommentReference"/>
        </w:rPr>
        <w:annotationRef/>
      </w:r>
      <w:r>
        <w:t>Agree.</w:t>
      </w:r>
    </w:p>
  </w:comment>
  <w:comment w:id="18" w:author="User" w:date="2019-12-11T09:14:00Z" w:initials="U">
    <w:p w14:paraId="7ABD7B49" w14:textId="556CF89E" w:rsidR="00C71505" w:rsidRDefault="00C71505">
      <w:pPr>
        <w:pStyle w:val="CommentText"/>
      </w:pPr>
      <w:r>
        <w:rPr>
          <w:rStyle w:val="CommentReference"/>
        </w:rPr>
        <w:annotationRef/>
      </w:r>
      <w:r>
        <w:t>I would suggest dropping this option.</w:t>
      </w:r>
      <w:r w:rsidR="00456D74">
        <w:t xml:space="preserve"> I think all the information is there to answer this question that we have specifically planned so that there is limited information available.</w:t>
      </w:r>
    </w:p>
    <w:p w14:paraId="59A057BC" w14:textId="77529DFC" w:rsidR="00456D74" w:rsidRDefault="00456D74">
      <w:pPr>
        <w:pStyle w:val="CommentText"/>
      </w:pPr>
    </w:p>
    <w:p w14:paraId="3783D2D2" w14:textId="49D1A314" w:rsidR="00456D74" w:rsidRDefault="00456D74">
      <w:pPr>
        <w:pStyle w:val="CommentText"/>
      </w:pPr>
      <w:r>
        <w:t>If we give this option, people might not care about the question anymore but they might think that they need more information to select between options a) and b). We specifically do not want to give more information since our question is planned like that.</w:t>
      </w:r>
    </w:p>
    <w:p w14:paraId="1CC15919" w14:textId="4083CBE7" w:rsidR="00C71505" w:rsidRDefault="00C71505">
      <w:pPr>
        <w:pStyle w:val="CommentText"/>
      </w:pPr>
    </w:p>
    <w:p w14:paraId="1B32431F" w14:textId="66E3669C" w:rsidR="00C71505" w:rsidRDefault="00C71505">
      <w:pPr>
        <w:pStyle w:val="CommentText"/>
      </w:pPr>
      <w:r>
        <w:t>-Petri-</w:t>
      </w:r>
    </w:p>
  </w:comment>
  <w:comment w:id="19" w:author="localadmin" w:date="2019-12-11T09:54:00Z" w:initials="l">
    <w:p w14:paraId="03F7C95C" w14:textId="731DC13A" w:rsidR="005A0E3F" w:rsidRDefault="005A0E3F">
      <w:pPr>
        <w:pStyle w:val="CommentText"/>
      </w:pPr>
      <w:r>
        <w:rPr>
          <w:rStyle w:val="CommentReference"/>
        </w:rPr>
        <w:annotationRef/>
      </w:r>
      <w:r>
        <w:t>Agree</w:t>
      </w:r>
    </w:p>
  </w:comment>
  <w:comment w:id="24" w:author="User" w:date="2019-12-11T09:12:00Z" w:initials="U">
    <w:p w14:paraId="631F74A7" w14:textId="1D25309F" w:rsidR="00C71505" w:rsidRDefault="00C71505">
      <w:pPr>
        <w:pStyle w:val="CommentText"/>
      </w:pPr>
      <w:r>
        <w:rPr>
          <w:rStyle w:val="CommentReference"/>
        </w:rPr>
        <w:annotationRef/>
      </w:r>
      <w:r>
        <w:t>I would delete this one here?</w:t>
      </w:r>
    </w:p>
    <w:p w14:paraId="36C706AC" w14:textId="5B892FBB" w:rsidR="00C71505" w:rsidRDefault="00C71505">
      <w:pPr>
        <w:pStyle w:val="CommentText"/>
      </w:pPr>
    </w:p>
    <w:p w14:paraId="38F90CC6" w14:textId="3B5AC67E" w:rsidR="00C71505" w:rsidRDefault="00C71505">
      <w:pPr>
        <w:pStyle w:val="CommentText"/>
      </w:pPr>
      <w:r>
        <w:t>This is a very simple question and I don’t think people need to explain it.</w:t>
      </w:r>
    </w:p>
    <w:p w14:paraId="20C0EA3F" w14:textId="193D30E3" w:rsidR="00C71505" w:rsidRDefault="00C71505">
      <w:pPr>
        <w:pStyle w:val="CommentText"/>
      </w:pPr>
      <w:r>
        <w:t>-Petri-</w:t>
      </w:r>
    </w:p>
  </w:comment>
  <w:comment w:id="25" w:author="localadmin" w:date="2019-12-11T09:48:00Z" w:initials="l">
    <w:p w14:paraId="752232B6" w14:textId="212C9A18" w:rsidR="005A0E3F" w:rsidRDefault="005A0E3F">
      <w:pPr>
        <w:pStyle w:val="CommentText"/>
      </w:pPr>
      <w:r>
        <w:rPr>
          <w:rStyle w:val="CommentReference"/>
        </w:rPr>
        <w:annotationRef/>
      </w:r>
      <w:r>
        <w:t>Agree</w:t>
      </w:r>
    </w:p>
  </w:comment>
  <w:comment w:id="26" w:author="User" w:date="2019-12-11T09:12:00Z" w:initials="U">
    <w:p w14:paraId="297AC8C0" w14:textId="77777777" w:rsidR="00C71505" w:rsidRDefault="00C71505">
      <w:pPr>
        <w:pStyle w:val="CommentText"/>
      </w:pPr>
      <w:r>
        <w:rPr>
          <w:rStyle w:val="CommentReference"/>
        </w:rPr>
        <w:annotationRef/>
      </w:r>
      <w:r>
        <w:t>I would delete this one here?</w:t>
      </w:r>
    </w:p>
    <w:p w14:paraId="1398384D" w14:textId="77777777" w:rsidR="00C71505" w:rsidRDefault="00C71505">
      <w:pPr>
        <w:pStyle w:val="CommentText"/>
      </w:pPr>
    </w:p>
    <w:p w14:paraId="530CBEC0" w14:textId="72F4623C" w:rsidR="00C71505" w:rsidRDefault="00C71505">
      <w:pPr>
        <w:pStyle w:val="CommentText"/>
      </w:pPr>
      <w:r>
        <w:t>-Petri-</w:t>
      </w:r>
    </w:p>
  </w:comment>
  <w:comment w:id="27" w:author="localadmin" w:date="2019-12-11T09:48:00Z" w:initials="l">
    <w:p w14:paraId="47204038" w14:textId="61F26956" w:rsidR="005A0E3F" w:rsidRDefault="005A0E3F">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74EBD0" w15:done="0"/>
  <w15:commentEx w15:paraId="2F159681" w15:paraIdParent="0574EBD0" w15:done="0"/>
  <w15:commentEx w15:paraId="2B18EF60" w15:done="0"/>
  <w15:commentEx w15:paraId="4D8EE173" w15:paraIdParent="2B18EF60" w15:done="0"/>
  <w15:commentEx w15:paraId="1B32431F" w15:done="0"/>
  <w15:commentEx w15:paraId="03F7C95C" w15:paraIdParent="1B32431F" w15:done="0"/>
  <w15:commentEx w15:paraId="20C0EA3F" w15:done="0"/>
  <w15:commentEx w15:paraId="752232B6" w15:paraIdParent="20C0EA3F" w15:done="0"/>
  <w15:commentEx w15:paraId="530CBEC0" w15:done="0"/>
  <w15:commentEx w15:paraId="47204038" w15:paraIdParent="530CB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AC4BA4" w16cid:durableId="21874A9E"/>
  <w16cid:commentId w16cid:paraId="54E460A8" w16cid:durableId="2186E322"/>
  <w16cid:commentId w16cid:paraId="015E16C0" w16cid:durableId="21874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2D0"/>
    <w:multiLevelType w:val="hybridMultilevel"/>
    <w:tmpl w:val="163E9F20"/>
    <w:lvl w:ilvl="0" w:tplc="08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0DD2"/>
    <w:multiLevelType w:val="hybridMultilevel"/>
    <w:tmpl w:val="C91E0B0E"/>
    <w:lvl w:ilvl="0" w:tplc="08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6B6CE9"/>
    <w:multiLevelType w:val="hybridMultilevel"/>
    <w:tmpl w:val="E7AE8518"/>
    <w:lvl w:ilvl="0" w:tplc="45ECCC1A">
      <w:start w:val="1"/>
      <w:numFmt w:val="bullet"/>
      <w:lvlText w:val="-"/>
      <w:lvlJc w:val="left"/>
      <w:pPr>
        <w:ind w:left="720" w:hanging="360"/>
      </w:pPr>
      <w:rPr>
        <w:rFonts w:ascii="Times New Roman" w:eastAsiaTheme="minorHAnsi" w:hAnsi="Times New Roman" w:cs="Times New Roman" w:hint="default"/>
      </w:rPr>
    </w:lvl>
    <w:lvl w:ilvl="1" w:tplc="45ECCC1A">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57E70"/>
    <w:multiLevelType w:val="hybridMultilevel"/>
    <w:tmpl w:val="B6C6728A"/>
    <w:lvl w:ilvl="0" w:tplc="0409000F">
      <w:start w:val="1"/>
      <w:numFmt w:val="decimal"/>
      <w:lvlText w:val="%1."/>
      <w:lvlJc w:val="left"/>
      <w:pPr>
        <w:ind w:left="360" w:hanging="360"/>
      </w:pPr>
      <w:rPr>
        <w:rFonts w:hint="default"/>
      </w:rPr>
    </w:lvl>
    <w:lvl w:ilvl="1" w:tplc="45ECCC1A">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DB68F3"/>
    <w:multiLevelType w:val="hybridMultilevel"/>
    <w:tmpl w:val="07604C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F0F37"/>
    <w:multiLevelType w:val="hybridMultilevel"/>
    <w:tmpl w:val="C44C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93B07"/>
    <w:multiLevelType w:val="hybridMultilevel"/>
    <w:tmpl w:val="8F3C6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80485"/>
    <w:multiLevelType w:val="multilevel"/>
    <w:tmpl w:val="0572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82093"/>
    <w:multiLevelType w:val="hybridMultilevel"/>
    <w:tmpl w:val="8146C124"/>
    <w:lvl w:ilvl="0" w:tplc="45ECCC1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A3B8C"/>
    <w:multiLevelType w:val="hybridMultilevel"/>
    <w:tmpl w:val="4104BD60"/>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84C34"/>
    <w:multiLevelType w:val="hybridMultilevel"/>
    <w:tmpl w:val="F6F6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D3030"/>
    <w:multiLevelType w:val="hybridMultilevel"/>
    <w:tmpl w:val="C096DC10"/>
    <w:lvl w:ilvl="0" w:tplc="08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9570B0"/>
    <w:multiLevelType w:val="hybridMultilevel"/>
    <w:tmpl w:val="269EE74A"/>
    <w:lvl w:ilvl="0" w:tplc="84728E14">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AB2600"/>
    <w:multiLevelType w:val="hybridMultilevel"/>
    <w:tmpl w:val="D0DAC44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03DCC"/>
    <w:multiLevelType w:val="hybridMultilevel"/>
    <w:tmpl w:val="E1E232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D5532"/>
    <w:multiLevelType w:val="hybridMultilevel"/>
    <w:tmpl w:val="68062144"/>
    <w:lvl w:ilvl="0" w:tplc="08090001">
      <w:start w:val="1"/>
      <w:numFmt w:val="bullet"/>
      <w:lvlText w:val=""/>
      <w:lvlJc w:val="left"/>
      <w:pPr>
        <w:ind w:left="720" w:hanging="360"/>
      </w:pPr>
      <w:rPr>
        <w:rFonts w:ascii="Symbol" w:hAnsi="Symbol" w:hint="default"/>
      </w:rPr>
    </w:lvl>
    <w:lvl w:ilvl="1" w:tplc="A39035E6">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120324"/>
    <w:multiLevelType w:val="hybridMultilevel"/>
    <w:tmpl w:val="7326D9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824E04"/>
    <w:multiLevelType w:val="hybridMultilevel"/>
    <w:tmpl w:val="50C291D2"/>
    <w:lvl w:ilvl="0" w:tplc="45ECCC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06A95"/>
    <w:multiLevelType w:val="hybridMultilevel"/>
    <w:tmpl w:val="353CC3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8090D"/>
    <w:multiLevelType w:val="hybridMultilevel"/>
    <w:tmpl w:val="CFC669CC"/>
    <w:lvl w:ilvl="0" w:tplc="45ECCC1A">
      <w:start w:val="1"/>
      <w:numFmt w:val="bullet"/>
      <w:lvlText w:val="-"/>
      <w:lvlJc w:val="left"/>
      <w:pPr>
        <w:ind w:left="1080" w:hanging="360"/>
      </w:pPr>
      <w:rPr>
        <w:rFonts w:ascii="Times New Roman" w:eastAsiaTheme="minorHAnsi"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013EED"/>
    <w:multiLevelType w:val="hybridMultilevel"/>
    <w:tmpl w:val="C726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C32B1"/>
    <w:multiLevelType w:val="hybridMultilevel"/>
    <w:tmpl w:val="CF0C7780"/>
    <w:lvl w:ilvl="0" w:tplc="45ECCC1A">
      <w:start w:val="1"/>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924FC9"/>
    <w:multiLevelType w:val="hybridMultilevel"/>
    <w:tmpl w:val="FEE2BCF6"/>
    <w:lvl w:ilvl="0" w:tplc="45ECCC1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2319C"/>
    <w:multiLevelType w:val="hybridMultilevel"/>
    <w:tmpl w:val="F3301EF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FB7520B"/>
    <w:multiLevelType w:val="hybridMultilevel"/>
    <w:tmpl w:val="6CD22196"/>
    <w:lvl w:ilvl="0" w:tplc="45ECCC1A">
      <w:start w:val="1"/>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7"/>
    <w:lvlOverride w:ilvl="2">
      <w:lvl w:ilvl="2">
        <w:numFmt w:val="bullet"/>
        <w:lvlText w:val=""/>
        <w:lvlJc w:val="left"/>
        <w:pPr>
          <w:tabs>
            <w:tab w:val="num" w:pos="2160"/>
          </w:tabs>
          <w:ind w:left="2160" w:hanging="360"/>
        </w:pPr>
        <w:rPr>
          <w:rFonts w:ascii="Symbol" w:hAnsi="Symbol" w:hint="default"/>
          <w:sz w:val="20"/>
        </w:rPr>
      </w:lvl>
    </w:lvlOverride>
  </w:num>
  <w:num w:numId="3">
    <w:abstractNumId w:val="20"/>
  </w:num>
  <w:num w:numId="4">
    <w:abstractNumId w:val="9"/>
  </w:num>
  <w:num w:numId="5">
    <w:abstractNumId w:val="10"/>
  </w:num>
  <w:num w:numId="6">
    <w:abstractNumId w:val="16"/>
  </w:num>
  <w:num w:numId="7">
    <w:abstractNumId w:val="22"/>
  </w:num>
  <w:num w:numId="8">
    <w:abstractNumId w:val="24"/>
  </w:num>
  <w:num w:numId="9">
    <w:abstractNumId w:val="14"/>
  </w:num>
  <w:num w:numId="10">
    <w:abstractNumId w:val="18"/>
  </w:num>
  <w:num w:numId="11">
    <w:abstractNumId w:val="13"/>
  </w:num>
  <w:num w:numId="12">
    <w:abstractNumId w:val="6"/>
  </w:num>
  <w:num w:numId="13">
    <w:abstractNumId w:val="2"/>
  </w:num>
  <w:num w:numId="14">
    <w:abstractNumId w:val="8"/>
  </w:num>
  <w:num w:numId="15">
    <w:abstractNumId w:val="19"/>
  </w:num>
  <w:num w:numId="16">
    <w:abstractNumId w:val="5"/>
  </w:num>
  <w:num w:numId="17">
    <w:abstractNumId w:val="17"/>
  </w:num>
  <w:num w:numId="18">
    <w:abstractNumId w:val="3"/>
  </w:num>
  <w:num w:numId="19">
    <w:abstractNumId w:val="11"/>
  </w:num>
  <w:num w:numId="20">
    <w:abstractNumId w:val="4"/>
  </w:num>
  <w:num w:numId="21">
    <w:abstractNumId w:val="23"/>
  </w:num>
  <w:num w:numId="22">
    <w:abstractNumId w:val="1"/>
  </w:num>
  <w:num w:numId="23">
    <w:abstractNumId w:val="0"/>
  </w:num>
  <w:num w:numId="24">
    <w:abstractNumId w:val="15"/>
  </w:num>
  <w:num w:numId="25">
    <w:abstractNumId w:val="21"/>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localadmin">
    <w15:presenceInfo w15:providerId="None" w15:userId="localadmin"/>
  </w15:person>
  <w15:person w15:author="Maria MOIRON">
    <w15:presenceInfo w15:providerId="AD" w15:userId="S-1-5-21-57989841-2077806209-839522115-24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51"/>
    <w:rsid w:val="0003332A"/>
    <w:rsid w:val="00035DA9"/>
    <w:rsid w:val="00045C64"/>
    <w:rsid w:val="0005430D"/>
    <w:rsid w:val="000948C0"/>
    <w:rsid w:val="000B5AB0"/>
    <w:rsid w:val="000C78B7"/>
    <w:rsid w:val="000F034D"/>
    <w:rsid w:val="00136F0C"/>
    <w:rsid w:val="0019655F"/>
    <w:rsid w:val="001B208A"/>
    <w:rsid w:val="001E3F13"/>
    <w:rsid w:val="0022260D"/>
    <w:rsid w:val="002748AF"/>
    <w:rsid w:val="00297444"/>
    <w:rsid w:val="002C4E76"/>
    <w:rsid w:val="00311BAE"/>
    <w:rsid w:val="00351481"/>
    <w:rsid w:val="003723C9"/>
    <w:rsid w:val="0037599B"/>
    <w:rsid w:val="003A6A45"/>
    <w:rsid w:val="003D3F24"/>
    <w:rsid w:val="003D4F05"/>
    <w:rsid w:val="00407957"/>
    <w:rsid w:val="00415948"/>
    <w:rsid w:val="00431DCA"/>
    <w:rsid w:val="00434324"/>
    <w:rsid w:val="0043540C"/>
    <w:rsid w:val="00443957"/>
    <w:rsid w:val="00456D74"/>
    <w:rsid w:val="004A06FC"/>
    <w:rsid w:val="004C546B"/>
    <w:rsid w:val="005A0E3F"/>
    <w:rsid w:val="005B0AEF"/>
    <w:rsid w:val="0060755E"/>
    <w:rsid w:val="00623181"/>
    <w:rsid w:val="0062473D"/>
    <w:rsid w:val="00633F7F"/>
    <w:rsid w:val="00653A0C"/>
    <w:rsid w:val="00656325"/>
    <w:rsid w:val="00677F94"/>
    <w:rsid w:val="006A17B5"/>
    <w:rsid w:val="006C7B30"/>
    <w:rsid w:val="006D2309"/>
    <w:rsid w:val="00720451"/>
    <w:rsid w:val="0073399D"/>
    <w:rsid w:val="00753FEF"/>
    <w:rsid w:val="00757DC9"/>
    <w:rsid w:val="00763875"/>
    <w:rsid w:val="00800EE7"/>
    <w:rsid w:val="00807BF0"/>
    <w:rsid w:val="00852D31"/>
    <w:rsid w:val="00866BE5"/>
    <w:rsid w:val="008962D3"/>
    <w:rsid w:val="008A71C1"/>
    <w:rsid w:val="008B62C1"/>
    <w:rsid w:val="008B7701"/>
    <w:rsid w:val="00933A46"/>
    <w:rsid w:val="009756A4"/>
    <w:rsid w:val="009765ED"/>
    <w:rsid w:val="009926DC"/>
    <w:rsid w:val="009B03E7"/>
    <w:rsid w:val="009B439A"/>
    <w:rsid w:val="009B5B1A"/>
    <w:rsid w:val="009D203A"/>
    <w:rsid w:val="009D478E"/>
    <w:rsid w:val="009D4BCF"/>
    <w:rsid w:val="009E5682"/>
    <w:rsid w:val="009F3988"/>
    <w:rsid w:val="00A267D0"/>
    <w:rsid w:val="00A35647"/>
    <w:rsid w:val="00A44A3F"/>
    <w:rsid w:val="00A46629"/>
    <w:rsid w:val="00A7056A"/>
    <w:rsid w:val="00AD105A"/>
    <w:rsid w:val="00B2028C"/>
    <w:rsid w:val="00B31672"/>
    <w:rsid w:val="00B73858"/>
    <w:rsid w:val="00B85D45"/>
    <w:rsid w:val="00BA2FB8"/>
    <w:rsid w:val="00BB73C6"/>
    <w:rsid w:val="00BC1E60"/>
    <w:rsid w:val="00BC5C04"/>
    <w:rsid w:val="00BF6E5C"/>
    <w:rsid w:val="00C202A7"/>
    <w:rsid w:val="00C43F2C"/>
    <w:rsid w:val="00C4770C"/>
    <w:rsid w:val="00C541D3"/>
    <w:rsid w:val="00C71505"/>
    <w:rsid w:val="00C822AE"/>
    <w:rsid w:val="00C84401"/>
    <w:rsid w:val="00C87C06"/>
    <w:rsid w:val="00CA79E2"/>
    <w:rsid w:val="00D14C63"/>
    <w:rsid w:val="00D33A80"/>
    <w:rsid w:val="00D427BB"/>
    <w:rsid w:val="00D44BAD"/>
    <w:rsid w:val="00D643EF"/>
    <w:rsid w:val="00D954F5"/>
    <w:rsid w:val="00DE1657"/>
    <w:rsid w:val="00E16972"/>
    <w:rsid w:val="00E279E1"/>
    <w:rsid w:val="00E350B3"/>
    <w:rsid w:val="00E41DA8"/>
    <w:rsid w:val="00E42B3F"/>
    <w:rsid w:val="00E86DF7"/>
    <w:rsid w:val="00E95D2B"/>
    <w:rsid w:val="00E96247"/>
    <w:rsid w:val="00EE767E"/>
    <w:rsid w:val="00F2266E"/>
    <w:rsid w:val="00F44E62"/>
    <w:rsid w:val="00F5366D"/>
    <w:rsid w:val="00F574D7"/>
    <w:rsid w:val="00FD2003"/>
    <w:rsid w:val="00FE0892"/>
    <w:rsid w:val="00FE0A86"/>
    <w:rsid w:val="00FE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0CC"/>
  <w15:chartTrackingRefBased/>
  <w15:docId w15:val="{4B07BEBD-3669-43F4-BBD8-7076B4F7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20451"/>
  </w:style>
  <w:style w:type="paragraph" w:styleId="NormalWeb">
    <w:name w:val="Normal (Web)"/>
    <w:basedOn w:val="Normal"/>
    <w:uiPriority w:val="99"/>
    <w:semiHidden/>
    <w:unhideWhenUsed/>
    <w:rsid w:val="007204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451"/>
    <w:pPr>
      <w:ind w:left="720"/>
      <w:contextualSpacing/>
    </w:pPr>
  </w:style>
  <w:style w:type="character" w:styleId="Hyperlink">
    <w:name w:val="Hyperlink"/>
    <w:basedOn w:val="DefaultParagraphFont"/>
    <w:uiPriority w:val="99"/>
    <w:unhideWhenUsed/>
    <w:rsid w:val="00A7056A"/>
    <w:rPr>
      <w:color w:val="0563C1" w:themeColor="hyperlink"/>
      <w:u w:val="single"/>
    </w:rPr>
  </w:style>
  <w:style w:type="character" w:styleId="CommentReference">
    <w:name w:val="annotation reference"/>
    <w:basedOn w:val="DefaultParagraphFont"/>
    <w:uiPriority w:val="99"/>
    <w:semiHidden/>
    <w:unhideWhenUsed/>
    <w:rsid w:val="00C87C06"/>
    <w:rPr>
      <w:sz w:val="16"/>
      <w:szCs w:val="16"/>
    </w:rPr>
  </w:style>
  <w:style w:type="paragraph" w:styleId="CommentText">
    <w:name w:val="annotation text"/>
    <w:basedOn w:val="Normal"/>
    <w:link w:val="CommentTextChar"/>
    <w:uiPriority w:val="99"/>
    <w:unhideWhenUsed/>
    <w:rsid w:val="00C87C06"/>
    <w:pPr>
      <w:spacing w:line="240" w:lineRule="auto"/>
    </w:pPr>
    <w:rPr>
      <w:sz w:val="20"/>
      <w:szCs w:val="20"/>
    </w:rPr>
  </w:style>
  <w:style w:type="character" w:customStyle="1" w:styleId="CommentTextChar">
    <w:name w:val="Comment Text Char"/>
    <w:basedOn w:val="DefaultParagraphFont"/>
    <w:link w:val="CommentText"/>
    <w:uiPriority w:val="99"/>
    <w:rsid w:val="00C87C06"/>
    <w:rPr>
      <w:sz w:val="20"/>
      <w:szCs w:val="20"/>
    </w:rPr>
  </w:style>
  <w:style w:type="paragraph" w:styleId="CommentSubject">
    <w:name w:val="annotation subject"/>
    <w:basedOn w:val="CommentText"/>
    <w:next w:val="CommentText"/>
    <w:link w:val="CommentSubjectChar"/>
    <w:uiPriority w:val="99"/>
    <w:semiHidden/>
    <w:unhideWhenUsed/>
    <w:rsid w:val="00C87C06"/>
    <w:rPr>
      <w:b/>
      <w:bCs/>
    </w:rPr>
  </w:style>
  <w:style w:type="character" w:customStyle="1" w:styleId="CommentSubjectChar">
    <w:name w:val="Comment Subject Char"/>
    <w:basedOn w:val="CommentTextChar"/>
    <w:link w:val="CommentSubject"/>
    <w:uiPriority w:val="99"/>
    <w:semiHidden/>
    <w:rsid w:val="00C87C06"/>
    <w:rPr>
      <w:b/>
      <w:bCs/>
      <w:sz w:val="20"/>
      <w:szCs w:val="20"/>
    </w:rPr>
  </w:style>
  <w:style w:type="paragraph" w:styleId="BalloonText">
    <w:name w:val="Balloon Text"/>
    <w:basedOn w:val="Normal"/>
    <w:link w:val="BalloonTextChar"/>
    <w:uiPriority w:val="99"/>
    <w:semiHidden/>
    <w:unhideWhenUsed/>
    <w:rsid w:val="00C87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06"/>
    <w:rPr>
      <w:rFonts w:ascii="Segoe UI" w:hAnsi="Segoe UI" w:cs="Segoe UI"/>
      <w:sz w:val="18"/>
      <w:szCs w:val="18"/>
    </w:rPr>
  </w:style>
  <w:style w:type="character" w:customStyle="1" w:styleId="im">
    <w:name w:val="im"/>
    <w:basedOn w:val="DefaultParagraphFont"/>
    <w:rsid w:val="00933A46"/>
  </w:style>
  <w:style w:type="paragraph" w:styleId="Revision">
    <w:name w:val="Revision"/>
    <w:hidden/>
    <w:uiPriority w:val="99"/>
    <w:semiHidden/>
    <w:rsid w:val="009765ED"/>
    <w:pPr>
      <w:spacing w:after="0" w:line="240" w:lineRule="auto"/>
    </w:pPr>
  </w:style>
  <w:style w:type="character" w:styleId="Emphasis">
    <w:name w:val="Emphasis"/>
    <w:basedOn w:val="DefaultParagraphFont"/>
    <w:uiPriority w:val="20"/>
    <w:qFormat/>
    <w:rsid w:val="00E42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3773">
      <w:bodyDiv w:val="1"/>
      <w:marLeft w:val="0"/>
      <w:marRight w:val="0"/>
      <w:marTop w:val="0"/>
      <w:marBottom w:val="0"/>
      <w:divBdr>
        <w:top w:val="none" w:sz="0" w:space="0" w:color="auto"/>
        <w:left w:val="none" w:sz="0" w:space="0" w:color="auto"/>
        <w:bottom w:val="none" w:sz="0" w:space="0" w:color="auto"/>
        <w:right w:val="none" w:sz="0" w:space="0" w:color="auto"/>
      </w:divBdr>
    </w:div>
    <w:div w:id="371618697">
      <w:bodyDiv w:val="1"/>
      <w:marLeft w:val="0"/>
      <w:marRight w:val="0"/>
      <w:marTop w:val="0"/>
      <w:marBottom w:val="0"/>
      <w:divBdr>
        <w:top w:val="none" w:sz="0" w:space="0" w:color="auto"/>
        <w:left w:val="none" w:sz="0" w:space="0" w:color="auto"/>
        <w:bottom w:val="none" w:sz="0" w:space="0" w:color="auto"/>
        <w:right w:val="none" w:sz="0" w:space="0" w:color="auto"/>
      </w:divBdr>
      <w:divsChild>
        <w:div w:id="410664318">
          <w:marLeft w:val="0"/>
          <w:marRight w:val="0"/>
          <w:marTop w:val="0"/>
          <w:marBottom w:val="0"/>
          <w:divBdr>
            <w:top w:val="none" w:sz="0" w:space="0" w:color="auto"/>
            <w:left w:val="none" w:sz="0" w:space="0" w:color="auto"/>
            <w:bottom w:val="none" w:sz="0" w:space="0" w:color="auto"/>
            <w:right w:val="none" w:sz="0" w:space="0" w:color="auto"/>
          </w:divBdr>
          <w:divsChild>
            <w:div w:id="1095900803">
              <w:marLeft w:val="-255"/>
              <w:marRight w:val="-255"/>
              <w:marTop w:val="0"/>
              <w:marBottom w:val="0"/>
              <w:divBdr>
                <w:top w:val="none" w:sz="0" w:space="0" w:color="auto"/>
                <w:left w:val="none" w:sz="0" w:space="0" w:color="auto"/>
                <w:bottom w:val="none" w:sz="0" w:space="0" w:color="auto"/>
                <w:right w:val="none" w:sz="0" w:space="0" w:color="auto"/>
              </w:divBdr>
              <w:divsChild>
                <w:div w:id="2126002458">
                  <w:marLeft w:val="0"/>
                  <w:marRight w:val="0"/>
                  <w:marTop w:val="0"/>
                  <w:marBottom w:val="0"/>
                  <w:divBdr>
                    <w:top w:val="none" w:sz="0" w:space="0" w:color="auto"/>
                    <w:left w:val="none" w:sz="0" w:space="0" w:color="auto"/>
                    <w:bottom w:val="none" w:sz="0" w:space="0" w:color="auto"/>
                    <w:right w:val="none" w:sz="0" w:space="0" w:color="auto"/>
                  </w:divBdr>
                  <w:divsChild>
                    <w:div w:id="9917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5351">
          <w:marLeft w:val="0"/>
          <w:marRight w:val="0"/>
          <w:marTop w:val="0"/>
          <w:marBottom w:val="0"/>
          <w:divBdr>
            <w:top w:val="none" w:sz="0" w:space="0" w:color="auto"/>
            <w:left w:val="none" w:sz="0" w:space="0" w:color="auto"/>
            <w:bottom w:val="none" w:sz="0" w:space="0" w:color="auto"/>
            <w:right w:val="none" w:sz="0" w:space="0" w:color="auto"/>
          </w:divBdr>
          <w:divsChild>
            <w:div w:id="2076002316">
              <w:marLeft w:val="0"/>
              <w:marRight w:val="0"/>
              <w:marTop w:val="30"/>
              <w:marBottom w:val="0"/>
              <w:divBdr>
                <w:top w:val="none" w:sz="0" w:space="0" w:color="auto"/>
                <w:left w:val="none" w:sz="0" w:space="0" w:color="auto"/>
                <w:bottom w:val="none" w:sz="0" w:space="0" w:color="auto"/>
                <w:right w:val="none" w:sz="0" w:space="0" w:color="auto"/>
              </w:divBdr>
              <w:divsChild>
                <w:div w:id="1431849209">
                  <w:marLeft w:val="0"/>
                  <w:marRight w:val="0"/>
                  <w:marTop w:val="0"/>
                  <w:marBottom w:val="0"/>
                  <w:divBdr>
                    <w:top w:val="none" w:sz="0" w:space="0" w:color="auto"/>
                    <w:left w:val="none" w:sz="0" w:space="0" w:color="auto"/>
                    <w:bottom w:val="none" w:sz="0" w:space="0" w:color="auto"/>
                    <w:right w:val="none" w:sz="0" w:space="0" w:color="auto"/>
                  </w:divBdr>
                  <w:divsChild>
                    <w:div w:id="1618483240">
                      <w:marLeft w:val="0"/>
                      <w:marRight w:val="0"/>
                      <w:marTop w:val="0"/>
                      <w:marBottom w:val="0"/>
                      <w:divBdr>
                        <w:top w:val="none" w:sz="0" w:space="0" w:color="auto"/>
                        <w:left w:val="none" w:sz="0" w:space="0" w:color="auto"/>
                        <w:bottom w:val="none" w:sz="0" w:space="0" w:color="auto"/>
                        <w:right w:val="none" w:sz="0" w:space="0" w:color="auto"/>
                      </w:divBdr>
                      <w:divsChild>
                        <w:div w:id="253441167">
                          <w:marLeft w:val="0"/>
                          <w:marRight w:val="0"/>
                          <w:marTop w:val="0"/>
                          <w:marBottom w:val="0"/>
                          <w:divBdr>
                            <w:top w:val="none" w:sz="0" w:space="0" w:color="auto"/>
                            <w:left w:val="none" w:sz="0" w:space="0" w:color="auto"/>
                            <w:bottom w:val="none" w:sz="0" w:space="0" w:color="auto"/>
                            <w:right w:val="none" w:sz="0" w:space="0" w:color="auto"/>
                          </w:divBdr>
                          <w:divsChild>
                            <w:div w:id="5493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5915">
                  <w:marLeft w:val="0"/>
                  <w:marRight w:val="0"/>
                  <w:marTop w:val="0"/>
                  <w:marBottom w:val="0"/>
                  <w:divBdr>
                    <w:top w:val="none" w:sz="0" w:space="0" w:color="auto"/>
                    <w:left w:val="none" w:sz="0" w:space="0" w:color="auto"/>
                    <w:bottom w:val="none" w:sz="0" w:space="0" w:color="auto"/>
                    <w:right w:val="none" w:sz="0" w:space="0" w:color="auto"/>
                  </w:divBdr>
                  <w:divsChild>
                    <w:div w:id="1657419076">
                      <w:marLeft w:val="0"/>
                      <w:marRight w:val="0"/>
                      <w:marTop w:val="0"/>
                      <w:marBottom w:val="0"/>
                      <w:divBdr>
                        <w:top w:val="none" w:sz="0" w:space="0" w:color="auto"/>
                        <w:left w:val="none" w:sz="0" w:space="0" w:color="auto"/>
                        <w:bottom w:val="none" w:sz="0" w:space="0" w:color="auto"/>
                        <w:right w:val="none" w:sz="0" w:space="0" w:color="auto"/>
                      </w:divBdr>
                      <w:divsChild>
                        <w:div w:id="424347884">
                          <w:marLeft w:val="0"/>
                          <w:marRight w:val="0"/>
                          <w:marTop w:val="0"/>
                          <w:marBottom w:val="0"/>
                          <w:divBdr>
                            <w:top w:val="none" w:sz="0" w:space="0" w:color="auto"/>
                            <w:left w:val="none" w:sz="0" w:space="0" w:color="auto"/>
                            <w:bottom w:val="none" w:sz="0" w:space="0" w:color="auto"/>
                            <w:right w:val="none" w:sz="0" w:space="0" w:color="auto"/>
                          </w:divBdr>
                          <w:divsChild>
                            <w:div w:id="1161195025">
                              <w:marLeft w:val="0"/>
                              <w:marRight w:val="0"/>
                              <w:marTop w:val="0"/>
                              <w:marBottom w:val="0"/>
                              <w:divBdr>
                                <w:top w:val="none" w:sz="0" w:space="0" w:color="auto"/>
                                <w:left w:val="none" w:sz="0" w:space="0" w:color="auto"/>
                                <w:bottom w:val="none" w:sz="0" w:space="0" w:color="auto"/>
                                <w:right w:val="none" w:sz="0" w:space="0" w:color="auto"/>
                              </w:divBdr>
                              <w:divsChild>
                                <w:div w:id="303851973">
                                  <w:marLeft w:val="0"/>
                                  <w:marRight w:val="0"/>
                                  <w:marTop w:val="0"/>
                                  <w:marBottom w:val="0"/>
                                  <w:divBdr>
                                    <w:top w:val="none" w:sz="0" w:space="0" w:color="auto"/>
                                    <w:left w:val="none" w:sz="0" w:space="0" w:color="auto"/>
                                    <w:bottom w:val="none" w:sz="0" w:space="0" w:color="auto"/>
                                    <w:right w:val="none" w:sz="0" w:space="0" w:color="auto"/>
                                  </w:divBdr>
                                  <w:divsChild>
                                    <w:div w:id="129397061">
                                      <w:marLeft w:val="180"/>
                                      <w:marRight w:val="0"/>
                                      <w:marTop w:val="0"/>
                                      <w:marBottom w:val="0"/>
                                      <w:divBdr>
                                        <w:top w:val="none" w:sz="0" w:space="0" w:color="auto"/>
                                        <w:left w:val="none" w:sz="0" w:space="0" w:color="auto"/>
                                        <w:bottom w:val="none" w:sz="0" w:space="0" w:color="auto"/>
                                        <w:right w:val="none" w:sz="0" w:space="0" w:color="auto"/>
                                      </w:divBdr>
                                      <w:divsChild>
                                        <w:div w:id="2801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1144">
                              <w:marLeft w:val="0"/>
                              <w:marRight w:val="0"/>
                              <w:marTop w:val="0"/>
                              <w:marBottom w:val="0"/>
                              <w:divBdr>
                                <w:top w:val="none" w:sz="0" w:space="0" w:color="auto"/>
                                <w:left w:val="none" w:sz="0" w:space="0" w:color="auto"/>
                                <w:bottom w:val="none" w:sz="0" w:space="0" w:color="auto"/>
                                <w:right w:val="none" w:sz="0" w:space="0" w:color="auto"/>
                              </w:divBdr>
                              <w:divsChild>
                                <w:div w:id="1486167692">
                                  <w:marLeft w:val="0"/>
                                  <w:marRight w:val="0"/>
                                  <w:marTop w:val="0"/>
                                  <w:marBottom w:val="0"/>
                                  <w:divBdr>
                                    <w:top w:val="none" w:sz="0" w:space="0" w:color="auto"/>
                                    <w:left w:val="none" w:sz="0" w:space="0" w:color="auto"/>
                                    <w:bottom w:val="none" w:sz="0" w:space="0" w:color="auto"/>
                                    <w:right w:val="none" w:sz="0" w:space="0" w:color="auto"/>
                                  </w:divBdr>
                                  <w:divsChild>
                                    <w:div w:id="922376531">
                                      <w:marLeft w:val="180"/>
                                      <w:marRight w:val="0"/>
                                      <w:marTop w:val="0"/>
                                      <w:marBottom w:val="0"/>
                                      <w:divBdr>
                                        <w:top w:val="none" w:sz="0" w:space="0" w:color="auto"/>
                                        <w:left w:val="none" w:sz="0" w:space="0" w:color="auto"/>
                                        <w:bottom w:val="none" w:sz="0" w:space="0" w:color="auto"/>
                                        <w:right w:val="none" w:sz="0" w:space="0" w:color="auto"/>
                                      </w:divBdr>
                                      <w:divsChild>
                                        <w:div w:id="705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89696">
                              <w:marLeft w:val="0"/>
                              <w:marRight w:val="0"/>
                              <w:marTop w:val="0"/>
                              <w:marBottom w:val="0"/>
                              <w:divBdr>
                                <w:top w:val="none" w:sz="0" w:space="0" w:color="auto"/>
                                <w:left w:val="none" w:sz="0" w:space="0" w:color="auto"/>
                                <w:bottom w:val="none" w:sz="0" w:space="0" w:color="auto"/>
                                <w:right w:val="none" w:sz="0" w:space="0" w:color="auto"/>
                              </w:divBdr>
                              <w:divsChild>
                                <w:div w:id="1569268057">
                                  <w:marLeft w:val="0"/>
                                  <w:marRight w:val="0"/>
                                  <w:marTop w:val="0"/>
                                  <w:marBottom w:val="0"/>
                                  <w:divBdr>
                                    <w:top w:val="none" w:sz="0" w:space="0" w:color="auto"/>
                                    <w:left w:val="none" w:sz="0" w:space="0" w:color="auto"/>
                                    <w:bottom w:val="none" w:sz="0" w:space="0" w:color="auto"/>
                                    <w:right w:val="none" w:sz="0" w:space="0" w:color="auto"/>
                                  </w:divBdr>
                                  <w:divsChild>
                                    <w:div w:id="735084168">
                                      <w:marLeft w:val="180"/>
                                      <w:marRight w:val="0"/>
                                      <w:marTop w:val="0"/>
                                      <w:marBottom w:val="0"/>
                                      <w:divBdr>
                                        <w:top w:val="none" w:sz="0" w:space="0" w:color="auto"/>
                                        <w:left w:val="none" w:sz="0" w:space="0" w:color="auto"/>
                                        <w:bottom w:val="none" w:sz="0" w:space="0" w:color="auto"/>
                                        <w:right w:val="none" w:sz="0" w:space="0" w:color="auto"/>
                                      </w:divBdr>
                                      <w:divsChild>
                                        <w:div w:id="14614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0182">
                              <w:marLeft w:val="0"/>
                              <w:marRight w:val="0"/>
                              <w:marTop w:val="0"/>
                              <w:marBottom w:val="0"/>
                              <w:divBdr>
                                <w:top w:val="none" w:sz="0" w:space="0" w:color="auto"/>
                                <w:left w:val="none" w:sz="0" w:space="0" w:color="auto"/>
                                <w:bottom w:val="none" w:sz="0" w:space="0" w:color="auto"/>
                                <w:right w:val="none" w:sz="0" w:space="0" w:color="auto"/>
                              </w:divBdr>
                              <w:divsChild>
                                <w:div w:id="1723552104">
                                  <w:marLeft w:val="0"/>
                                  <w:marRight w:val="0"/>
                                  <w:marTop w:val="0"/>
                                  <w:marBottom w:val="0"/>
                                  <w:divBdr>
                                    <w:top w:val="none" w:sz="0" w:space="0" w:color="auto"/>
                                    <w:left w:val="none" w:sz="0" w:space="0" w:color="auto"/>
                                    <w:bottom w:val="none" w:sz="0" w:space="0" w:color="auto"/>
                                    <w:right w:val="none" w:sz="0" w:space="0" w:color="auto"/>
                                  </w:divBdr>
                                  <w:divsChild>
                                    <w:div w:id="1506675902">
                                      <w:marLeft w:val="180"/>
                                      <w:marRight w:val="0"/>
                                      <w:marTop w:val="0"/>
                                      <w:marBottom w:val="0"/>
                                      <w:divBdr>
                                        <w:top w:val="none" w:sz="0" w:space="0" w:color="auto"/>
                                        <w:left w:val="none" w:sz="0" w:space="0" w:color="auto"/>
                                        <w:bottom w:val="none" w:sz="0" w:space="0" w:color="auto"/>
                                        <w:right w:val="none" w:sz="0" w:space="0" w:color="auto"/>
                                      </w:divBdr>
                                      <w:divsChild>
                                        <w:div w:id="4486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28542">
          <w:marLeft w:val="0"/>
          <w:marRight w:val="0"/>
          <w:marTop w:val="0"/>
          <w:marBottom w:val="0"/>
          <w:divBdr>
            <w:top w:val="none" w:sz="0" w:space="0" w:color="auto"/>
            <w:left w:val="none" w:sz="0" w:space="0" w:color="auto"/>
            <w:bottom w:val="none" w:sz="0" w:space="0" w:color="auto"/>
            <w:right w:val="none" w:sz="0" w:space="0" w:color="auto"/>
          </w:divBdr>
          <w:divsChild>
            <w:div w:id="946497722">
              <w:marLeft w:val="0"/>
              <w:marRight w:val="0"/>
              <w:marTop w:val="30"/>
              <w:marBottom w:val="0"/>
              <w:divBdr>
                <w:top w:val="none" w:sz="0" w:space="0" w:color="auto"/>
                <w:left w:val="none" w:sz="0" w:space="0" w:color="auto"/>
                <w:bottom w:val="none" w:sz="0" w:space="0" w:color="auto"/>
                <w:right w:val="none" w:sz="0" w:space="0" w:color="auto"/>
              </w:divBdr>
              <w:divsChild>
                <w:div w:id="486821433">
                  <w:marLeft w:val="0"/>
                  <w:marRight w:val="0"/>
                  <w:marTop w:val="0"/>
                  <w:marBottom w:val="0"/>
                  <w:divBdr>
                    <w:top w:val="none" w:sz="0" w:space="0" w:color="auto"/>
                    <w:left w:val="none" w:sz="0" w:space="0" w:color="auto"/>
                    <w:bottom w:val="none" w:sz="0" w:space="0" w:color="auto"/>
                    <w:right w:val="none" w:sz="0" w:space="0" w:color="auto"/>
                  </w:divBdr>
                  <w:divsChild>
                    <w:div w:id="1173059867">
                      <w:marLeft w:val="0"/>
                      <w:marRight w:val="0"/>
                      <w:marTop w:val="0"/>
                      <w:marBottom w:val="0"/>
                      <w:divBdr>
                        <w:top w:val="none" w:sz="0" w:space="0" w:color="auto"/>
                        <w:left w:val="none" w:sz="0" w:space="0" w:color="auto"/>
                        <w:bottom w:val="none" w:sz="0" w:space="0" w:color="auto"/>
                        <w:right w:val="none" w:sz="0" w:space="0" w:color="auto"/>
                      </w:divBdr>
                      <w:divsChild>
                        <w:div w:id="796801530">
                          <w:marLeft w:val="0"/>
                          <w:marRight w:val="0"/>
                          <w:marTop w:val="0"/>
                          <w:marBottom w:val="0"/>
                          <w:divBdr>
                            <w:top w:val="none" w:sz="0" w:space="0" w:color="auto"/>
                            <w:left w:val="none" w:sz="0" w:space="0" w:color="auto"/>
                            <w:bottom w:val="none" w:sz="0" w:space="0" w:color="auto"/>
                            <w:right w:val="none" w:sz="0" w:space="0" w:color="auto"/>
                          </w:divBdr>
                          <w:divsChild>
                            <w:div w:id="8302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23638">
                  <w:marLeft w:val="0"/>
                  <w:marRight w:val="0"/>
                  <w:marTop w:val="0"/>
                  <w:marBottom w:val="0"/>
                  <w:divBdr>
                    <w:top w:val="none" w:sz="0" w:space="0" w:color="auto"/>
                    <w:left w:val="none" w:sz="0" w:space="0" w:color="auto"/>
                    <w:bottom w:val="none" w:sz="0" w:space="0" w:color="auto"/>
                    <w:right w:val="none" w:sz="0" w:space="0" w:color="auto"/>
                  </w:divBdr>
                  <w:divsChild>
                    <w:div w:id="131680586">
                      <w:marLeft w:val="0"/>
                      <w:marRight w:val="0"/>
                      <w:marTop w:val="0"/>
                      <w:marBottom w:val="0"/>
                      <w:divBdr>
                        <w:top w:val="none" w:sz="0" w:space="0" w:color="auto"/>
                        <w:left w:val="none" w:sz="0" w:space="0" w:color="auto"/>
                        <w:bottom w:val="none" w:sz="0" w:space="0" w:color="auto"/>
                        <w:right w:val="none" w:sz="0" w:space="0" w:color="auto"/>
                      </w:divBdr>
                      <w:divsChild>
                        <w:div w:id="1445265918">
                          <w:marLeft w:val="0"/>
                          <w:marRight w:val="0"/>
                          <w:marTop w:val="0"/>
                          <w:marBottom w:val="0"/>
                          <w:divBdr>
                            <w:top w:val="none" w:sz="0" w:space="0" w:color="auto"/>
                            <w:left w:val="none" w:sz="0" w:space="0" w:color="auto"/>
                            <w:bottom w:val="none" w:sz="0" w:space="0" w:color="auto"/>
                            <w:right w:val="none" w:sz="0" w:space="0" w:color="auto"/>
                          </w:divBdr>
                          <w:divsChild>
                            <w:div w:id="1772781482">
                              <w:marLeft w:val="0"/>
                              <w:marRight w:val="0"/>
                              <w:marTop w:val="0"/>
                              <w:marBottom w:val="0"/>
                              <w:divBdr>
                                <w:top w:val="none" w:sz="0" w:space="0" w:color="auto"/>
                                <w:left w:val="none" w:sz="0" w:space="0" w:color="auto"/>
                                <w:bottom w:val="none" w:sz="0" w:space="0" w:color="auto"/>
                                <w:right w:val="none" w:sz="0" w:space="0" w:color="auto"/>
                              </w:divBdr>
                              <w:divsChild>
                                <w:div w:id="1421636492">
                                  <w:marLeft w:val="0"/>
                                  <w:marRight w:val="0"/>
                                  <w:marTop w:val="0"/>
                                  <w:marBottom w:val="0"/>
                                  <w:divBdr>
                                    <w:top w:val="none" w:sz="0" w:space="0" w:color="auto"/>
                                    <w:left w:val="none" w:sz="0" w:space="0" w:color="auto"/>
                                    <w:bottom w:val="none" w:sz="0" w:space="0" w:color="auto"/>
                                    <w:right w:val="none" w:sz="0" w:space="0" w:color="auto"/>
                                  </w:divBdr>
                                  <w:divsChild>
                                    <w:div w:id="254243236">
                                      <w:marLeft w:val="180"/>
                                      <w:marRight w:val="0"/>
                                      <w:marTop w:val="0"/>
                                      <w:marBottom w:val="0"/>
                                      <w:divBdr>
                                        <w:top w:val="none" w:sz="0" w:space="0" w:color="auto"/>
                                        <w:left w:val="none" w:sz="0" w:space="0" w:color="auto"/>
                                        <w:bottom w:val="none" w:sz="0" w:space="0" w:color="auto"/>
                                        <w:right w:val="none" w:sz="0" w:space="0" w:color="auto"/>
                                      </w:divBdr>
                                      <w:divsChild>
                                        <w:div w:id="20545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8160">
                              <w:marLeft w:val="0"/>
                              <w:marRight w:val="0"/>
                              <w:marTop w:val="0"/>
                              <w:marBottom w:val="0"/>
                              <w:divBdr>
                                <w:top w:val="none" w:sz="0" w:space="0" w:color="auto"/>
                                <w:left w:val="none" w:sz="0" w:space="0" w:color="auto"/>
                                <w:bottom w:val="none" w:sz="0" w:space="0" w:color="auto"/>
                                <w:right w:val="none" w:sz="0" w:space="0" w:color="auto"/>
                              </w:divBdr>
                              <w:divsChild>
                                <w:div w:id="1104107255">
                                  <w:marLeft w:val="0"/>
                                  <w:marRight w:val="0"/>
                                  <w:marTop w:val="0"/>
                                  <w:marBottom w:val="0"/>
                                  <w:divBdr>
                                    <w:top w:val="none" w:sz="0" w:space="0" w:color="auto"/>
                                    <w:left w:val="none" w:sz="0" w:space="0" w:color="auto"/>
                                    <w:bottom w:val="none" w:sz="0" w:space="0" w:color="auto"/>
                                    <w:right w:val="none" w:sz="0" w:space="0" w:color="auto"/>
                                  </w:divBdr>
                                  <w:divsChild>
                                    <w:div w:id="1494249745">
                                      <w:marLeft w:val="180"/>
                                      <w:marRight w:val="0"/>
                                      <w:marTop w:val="0"/>
                                      <w:marBottom w:val="0"/>
                                      <w:divBdr>
                                        <w:top w:val="none" w:sz="0" w:space="0" w:color="auto"/>
                                        <w:left w:val="none" w:sz="0" w:space="0" w:color="auto"/>
                                        <w:bottom w:val="none" w:sz="0" w:space="0" w:color="auto"/>
                                        <w:right w:val="none" w:sz="0" w:space="0" w:color="auto"/>
                                      </w:divBdr>
                                      <w:divsChild>
                                        <w:div w:id="14002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47246">
                              <w:marLeft w:val="0"/>
                              <w:marRight w:val="0"/>
                              <w:marTop w:val="0"/>
                              <w:marBottom w:val="0"/>
                              <w:divBdr>
                                <w:top w:val="none" w:sz="0" w:space="0" w:color="auto"/>
                                <w:left w:val="none" w:sz="0" w:space="0" w:color="auto"/>
                                <w:bottom w:val="none" w:sz="0" w:space="0" w:color="auto"/>
                                <w:right w:val="none" w:sz="0" w:space="0" w:color="auto"/>
                              </w:divBdr>
                              <w:divsChild>
                                <w:div w:id="437603302">
                                  <w:marLeft w:val="0"/>
                                  <w:marRight w:val="0"/>
                                  <w:marTop w:val="0"/>
                                  <w:marBottom w:val="0"/>
                                  <w:divBdr>
                                    <w:top w:val="none" w:sz="0" w:space="0" w:color="auto"/>
                                    <w:left w:val="none" w:sz="0" w:space="0" w:color="auto"/>
                                    <w:bottom w:val="none" w:sz="0" w:space="0" w:color="auto"/>
                                    <w:right w:val="none" w:sz="0" w:space="0" w:color="auto"/>
                                  </w:divBdr>
                                  <w:divsChild>
                                    <w:div w:id="379523290">
                                      <w:marLeft w:val="180"/>
                                      <w:marRight w:val="0"/>
                                      <w:marTop w:val="0"/>
                                      <w:marBottom w:val="0"/>
                                      <w:divBdr>
                                        <w:top w:val="none" w:sz="0" w:space="0" w:color="auto"/>
                                        <w:left w:val="none" w:sz="0" w:space="0" w:color="auto"/>
                                        <w:bottom w:val="none" w:sz="0" w:space="0" w:color="auto"/>
                                        <w:right w:val="none" w:sz="0" w:space="0" w:color="auto"/>
                                      </w:divBdr>
                                      <w:divsChild>
                                        <w:div w:id="13934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1150">
                              <w:marLeft w:val="0"/>
                              <w:marRight w:val="0"/>
                              <w:marTop w:val="0"/>
                              <w:marBottom w:val="0"/>
                              <w:divBdr>
                                <w:top w:val="none" w:sz="0" w:space="0" w:color="auto"/>
                                <w:left w:val="none" w:sz="0" w:space="0" w:color="auto"/>
                                <w:bottom w:val="none" w:sz="0" w:space="0" w:color="auto"/>
                                <w:right w:val="none" w:sz="0" w:space="0" w:color="auto"/>
                              </w:divBdr>
                              <w:divsChild>
                                <w:div w:id="404112909">
                                  <w:marLeft w:val="0"/>
                                  <w:marRight w:val="0"/>
                                  <w:marTop w:val="0"/>
                                  <w:marBottom w:val="0"/>
                                  <w:divBdr>
                                    <w:top w:val="none" w:sz="0" w:space="0" w:color="auto"/>
                                    <w:left w:val="none" w:sz="0" w:space="0" w:color="auto"/>
                                    <w:bottom w:val="none" w:sz="0" w:space="0" w:color="auto"/>
                                    <w:right w:val="none" w:sz="0" w:space="0" w:color="auto"/>
                                  </w:divBdr>
                                  <w:divsChild>
                                    <w:div w:id="1990017353">
                                      <w:marLeft w:val="180"/>
                                      <w:marRight w:val="0"/>
                                      <w:marTop w:val="0"/>
                                      <w:marBottom w:val="0"/>
                                      <w:divBdr>
                                        <w:top w:val="none" w:sz="0" w:space="0" w:color="auto"/>
                                        <w:left w:val="none" w:sz="0" w:space="0" w:color="auto"/>
                                        <w:bottom w:val="none" w:sz="0" w:space="0" w:color="auto"/>
                                        <w:right w:val="none" w:sz="0" w:space="0" w:color="auto"/>
                                      </w:divBdr>
                                      <w:divsChild>
                                        <w:div w:id="6561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219518">
          <w:marLeft w:val="0"/>
          <w:marRight w:val="0"/>
          <w:marTop w:val="0"/>
          <w:marBottom w:val="0"/>
          <w:divBdr>
            <w:top w:val="none" w:sz="0" w:space="0" w:color="auto"/>
            <w:left w:val="none" w:sz="0" w:space="0" w:color="auto"/>
            <w:bottom w:val="none" w:sz="0" w:space="0" w:color="auto"/>
            <w:right w:val="none" w:sz="0" w:space="0" w:color="auto"/>
          </w:divBdr>
          <w:divsChild>
            <w:div w:id="1980499849">
              <w:marLeft w:val="0"/>
              <w:marRight w:val="0"/>
              <w:marTop w:val="30"/>
              <w:marBottom w:val="0"/>
              <w:divBdr>
                <w:top w:val="none" w:sz="0" w:space="0" w:color="auto"/>
                <w:left w:val="none" w:sz="0" w:space="0" w:color="auto"/>
                <w:bottom w:val="none" w:sz="0" w:space="0" w:color="auto"/>
                <w:right w:val="none" w:sz="0" w:space="0" w:color="auto"/>
              </w:divBdr>
              <w:divsChild>
                <w:div w:id="363214779">
                  <w:marLeft w:val="0"/>
                  <w:marRight w:val="0"/>
                  <w:marTop w:val="0"/>
                  <w:marBottom w:val="0"/>
                  <w:divBdr>
                    <w:top w:val="none" w:sz="0" w:space="0" w:color="auto"/>
                    <w:left w:val="none" w:sz="0" w:space="0" w:color="auto"/>
                    <w:bottom w:val="none" w:sz="0" w:space="0" w:color="auto"/>
                    <w:right w:val="none" w:sz="0" w:space="0" w:color="auto"/>
                  </w:divBdr>
                  <w:divsChild>
                    <w:div w:id="948898587">
                      <w:marLeft w:val="0"/>
                      <w:marRight w:val="0"/>
                      <w:marTop w:val="0"/>
                      <w:marBottom w:val="0"/>
                      <w:divBdr>
                        <w:top w:val="none" w:sz="0" w:space="0" w:color="auto"/>
                        <w:left w:val="none" w:sz="0" w:space="0" w:color="auto"/>
                        <w:bottom w:val="none" w:sz="0" w:space="0" w:color="auto"/>
                        <w:right w:val="none" w:sz="0" w:space="0" w:color="auto"/>
                      </w:divBdr>
                      <w:divsChild>
                        <w:div w:id="1947154257">
                          <w:marLeft w:val="0"/>
                          <w:marRight w:val="0"/>
                          <w:marTop w:val="0"/>
                          <w:marBottom w:val="0"/>
                          <w:divBdr>
                            <w:top w:val="none" w:sz="0" w:space="0" w:color="auto"/>
                            <w:left w:val="none" w:sz="0" w:space="0" w:color="auto"/>
                            <w:bottom w:val="none" w:sz="0" w:space="0" w:color="auto"/>
                            <w:right w:val="none" w:sz="0" w:space="0" w:color="auto"/>
                          </w:divBdr>
                          <w:divsChild>
                            <w:div w:id="4593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7550">
                  <w:marLeft w:val="0"/>
                  <w:marRight w:val="0"/>
                  <w:marTop w:val="0"/>
                  <w:marBottom w:val="0"/>
                  <w:divBdr>
                    <w:top w:val="none" w:sz="0" w:space="0" w:color="auto"/>
                    <w:left w:val="none" w:sz="0" w:space="0" w:color="auto"/>
                    <w:bottom w:val="none" w:sz="0" w:space="0" w:color="auto"/>
                    <w:right w:val="none" w:sz="0" w:space="0" w:color="auto"/>
                  </w:divBdr>
                  <w:divsChild>
                    <w:div w:id="102071417">
                      <w:marLeft w:val="0"/>
                      <w:marRight w:val="0"/>
                      <w:marTop w:val="0"/>
                      <w:marBottom w:val="0"/>
                      <w:divBdr>
                        <w:top w:val="none" w:sz="0" w:space="0" w:color="auto"/>
                        <w:left w:val="none" w:sz="0" w:space="0" w:color="auto"/>
                        <w:bottom w:val="none" w:sz="0" w:space="0" w:color="auto"/>
                        <w:right w:val="none" w:sz="0" w:space="0" w:color="auto"/>
                      </w:divBdr>
                      <w:divsChild>
                        <w:div w:id="1245336632">
                          <w:marLeft w:val="0"/>
                          <w:marRight w:val="0"/>
                          <w:marTop w:val="120"/>
                          <w:marBottom w:val="0"/>
                          <w:divBdr>
                            <w:top w:val="none" w:sz="0" w:space="0" w:color="auto"/>
                            <w:left w:val="none" w:sz="0" w:space="0" w:color="auto"/>
                            <w:bottom w:val="none" w:sz="0" w:space="0" w:color="auto"/>
                            <w:right w:val="none" w:sz="0" w:space="0" w:color="auto"/>
                          </w:divBdr>
                          <w:divsChild>
                            <w:div w:id="1675641766">
                              <w:marLeft w:val="0"/>
                              <w:marRight w:val="0"/>
                              <w:marTop w:val="0"/>
                              <w:marBottom w:val="0"/>
                              <w:divBdr>
                                <w:top w:val="none" w:sz="0" w:space="0" w:color="auto"/>
                                <w:left w:val="none" w:sz="0" w:space="0" w:color="auto"/>
                                <w:bottom w:val="none" w:sz="0" w:space="0" w:color="auto"/>
                                <w:right w:val="none" w:sz="0" w:space="0" w:color="auto"/>
                              </w:divBdr>
                              <w:divsChild>
                                <w:div w:id="1692031215">
                                  <w:marLeft w:val="180"/>
                                  <w:marRight w:val="0"/>
                                  <w:marTop w:val="0"/>
                                  <w:marBottom w:val="0"/>
                                  <w:divBdr>
                                    <w:top w:val="none" w:sz="0" w:space="0" w:color="auto"/>
                                    <w:left w:val="none" w:sz="0" w:space="0" w:color="auto"/>
                                    <w:bottom w:val="none" w:sz="0" w:space="0" w:color="auto"/>
                                    <w:right w:val="none" w:sz="0" w:space="0" w:color="auto"/>
                                  </w:divBdr>
                                  <w:divsChild>
                                    <w:div w:id="6379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20319">
                      <w:marLeft w:val="0"/>
                      <w:marRight w:val="0"/>
                      <w:marTop w:val="0"/>
                      <w:marBottom w:val="0"/>
                      <w:divBdr>
                        <w:top w:val="none" w:sz="0" w:space="0" w:color="auto"/>
                        <w:left w:val="none" w:sz="0" w:space="0" w:color="auto"/>
                        <w:bottom w:val="none" w:sz="0" w:space="0" w:color="auto"/>
                        <w:right w:val="none" w:sz="0" w:space="0" w:color="auto"/>
                      </w:divBdr>
                      <w:divsChild>
                        <w:div w:id="2125687187">
                          <w:marLeft w:val="0"/>
                          <w:marRight w:val="0"/>
                          <w:marTop w:val="120"/>
                          <w:marBottom w:val="0"/>
                          <w:divBdr>
                            <w:top w:val="none" w:sz="0" w:space="0" w:color="auto"/>
                            <w:left w:val="none" w:sz="0" w:space="0" w:color="auto"/>
                            <w:bottom w:val="none" w:sz="0" w:space="0" w:color="auto"/>
                            <w:right w:val="none" w:sz="0" w:space="0" w:color="auto"/>
                          </w:divBdr>
                          <w:divsChild>
                            <w:div w:id="1117941864">
                              <w:marLeft w:val="0"/>
                              <w:marRight w:val="0"/>
                              <w:marTop w:val="0"/>
                              <w:marBottom w:val="0"/>
                              <w:divBdr>
                                <w:top w:val="none" w:sz="0" w:space="0" w:color="auto"/>
                                <w:left w:val="none" w:sz="0" w:space="0" w:color="auto"/>
                                <w:bottom w:val="none" w:sz="0" w:space="0" w:color="auto"/>
                                <w:right w:val="none" w:sz="0" w:space="0" w:color="auto"/>
                              </w:divBdr>
                              <w:divsChild>
                                <w:div w:id="1955284588">
                                  <w:marLeft w:val="180"/>
                                  <w:marRight w:val="0"/>
                                  <w:marTop w:val="0"/>
                                  <w:marBottom w:val="0"/>
                                  <w:divBdr>
                                    <w:top w:val="none" w:sz="0" w:space="0" w:color="auto"/>
                                    <w:left w:val="none" w:sz="0" w:space="0" w:color="auto"/>
                                    <w:bottom w:val="none" w:sz="0" w:space="0" w:color="auto"/>
                                    <w:right w:val="none" w:sz="0" w:space="0" w:color="auto"/>
                                  </w:divBdr>
                                  <w:divsChild>
                                    <w:div w:id="16318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3027">
                      <w:marLeft w:val="0"/>
                      <w:marRight w:val="0"/>
                      <w:marTop w:val="0"/>
                      <w:marBottom w:val="0"/>
                      <w:divBdr>
                        <w:top w:val="none" w:sz="0" w:space="0" w:color="auto"/>
                        <w:left w:val="none" w:sz="0" w:space="0" w:color="auto"/>
                        <w:bottom w:val="none" w:sz="0" w:space="0" w:color="auto"/>
                        <w:right w:val="none" w:sz="0" w:space="0" w:color="auto"/>
                      </w:divBdr>
                      <w:divsChild>
                        <w:div w:id="503931997">
                          <w:marLeft w:val="0"/>
                          <w:marRight w:val="0"/>
                          <w:marTop w:val="120"/>
                          <w:marBottom w:val="0"/>
                          <w:divBdr>
                            <w:top w:val="none" w:sz="0" w:space="0" w:color="auto"/>
                            <w:left w:val="none" w:sz="0" w:space="0" w:color="auto"/>
                            <w:bottom w:val="none" w:sz="0" w:space="0" w:color="auto"/>
                            <w:right w:val="none" w:sz="0" w:space="0" w:color="auto"/>
                          </w:divBdr>
                          <w:divsChild>
                            <w:div w:id="1693871005">
                              <w:marLeft w:val="0"/>
                              <w:marRight w:val="0"/>
                              <w:marTop w:val="0"/>
                              <w:marBottom w:val="0"/>
                              <w:divBdr>
                                <w:top w:val="none" w:sz="0" w:space="0" w:color="auto"/>
                                <w:left w:val="none" w:sz="0" w:space="0" w:color="auto"/>
                                <w:bottom w:val="none" w:sz="0" w:space="0" w:color="auto"/>
                                <w:right w:val="none" w:sz="0" w:space="0" w:color="auto"/>
                              </w:divBdr>
                              <w:divsChild>
                                <w:div w:id="1013649295">
                                  <w:marLeft w:val="180"/>
                                  <w:marRight w:val="0"/>
                                  <w:marTop w:val="0"/>
                                  <w:marBottom w:val="0"/>
                                  <w:divBdr>
                                    <w:top w:val="none" w:sz="0" w:space="0" w:color="auto"/>
                                    <w:left w:val="none" w:sz="0" w:space="0" w:color="auto"/>
                                    <w:bottom w:val="none" w:sz="0" w:space="0" w:color="auto"/>
                                    <w:right w:val="none" w:sz="0" w:space="0" w:color="auto"/>
                                  </w:divBdr>
                                  <w:divsChild>
                                    <w:div w:id="307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8892">
                      <w:marLeft w:val="0"/>
                      <w:marRight w:val="0"/>
                      <w:marTop w:val="0"/>
                      <w:marBottom w:val="0"/>
                      <w:divBdr>
                        <w:top w:val="none" w:sz="0" w:space="0" w:color="auto"/>
                        <w:left w:val="none" w:sz="0" w:space="0" w:color="auto"/>
                        <w:bottom w:val="none" w:sz="0" w:space="0" w:color="auto"/>
                        <w:right w:val="none" w:sz="0" w:space="0" w:color="auto"/>
                      </w:divBdr>
                      <w:divsChild>
                        <w:div w:id="895631008">
                          <w:marLeft w:val="0"/>
                          <w:marRight w:val="0"/>
                          <w:marTop w:val="120"/>
                          <w:marBottom w:val="0"/>
                          <w:divBdr>
                            <w:top w:val="none" w:sz="0" w:space="0" w:color="auto"/>
                            <w:left w:val="none" w:sz="0" w:space="0" w:color="auto"/>
                            <w:bottom w:val="none" w:sz="0" w:space="0" w:color="auto"/>
                            <w:right w:val="none" w:sz="0" w:space="0" w:color="auto"/>
                          </w:divBdr>
                          <w:divsChild>
                            <w:div w:id="520358227">
                              <w:marLeft w:val="0"/>
                              <w:marRight w:val="0"/>
                              <w:marTop w:val="0"/>
                              <w:marBottom w:val="0"/>
                              <w:divBdr>
                                <w:top w:val="none" w:sz="0" w:space="0" w:color="auto"/>
                                <w:left w:val="none" w:sz="0" w:space="0" w:color="auto"/>
                                <w:bottom w:val="none" w:sz="0" w:space="0" w:color="auto"/>
                                <w:right w:val="none" w:sz="0" w:space="0" w:color="auto"/>
                              </w:divBdr>
                              <w:divsChild>
                                <w:div w:id="809784186">
                                  <w:marLeft w:val="180"/>
                                  <w:marRight w:val="0"/>
                                  <w:marTop w:val="0"/>
                                  <w:marBottom w:val="0"/>
                                  <w:divBdr>
                                    <w:top w:val="none" w:sz="0" w:space="0" w:color="auto"/>
                                    <w:left w:val="none" w:sz="0" w:space="0" w:color="auto"/>
                                    <w:bottom w:val="none" w:sz="0" w:space="0" w:color="auto"/>
                                    <w:right w:val="none" w:sz="0" w:space="0" w:color="auto"/>
                                  </w:divBdr>
                                  <w:divsChild>
                                    <w:div w:id="17394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347855">
      <w:bodyDiv w:val="1"/>
      <w:marLeft w:val="0"/>
      <w:marRight w:val="0"/>
      <w:marTop w:val="0"/>
      <w:marBottom w:val="0"/>
      <w:divBdr>
        <w:top w:val="none" w:sz="0" w:space="0" w:color="auto"/>
        <w:left w:val="none" w:sz="0" w:space="0" w:color="auto"/>
        <w:bottom w:val="none" w:sz="0" w:space="0" w:color="auto"/>
        <w:right w:val="none" w:sz="0" w:space="0" w:color="auto"/>
      </w:divBdr>
    </w:div>
    <w:div w:id="824710892">
      <w:bodyDiv w:val="1"/>
      <w:marLeft w:val="0"/>
      <w:marRight w:val="0"/>
      <w:marTop w:val="0"/>
      <w:marBottom w:val="0"/>
      <w:divBdr>
        <w:top w:val="none" w:sz="0" w:space="0" w:color="auto"/>
        <w:left w:val="none" w:sz="0" w:space="0" w:color="auto"/>
        <w:bottom w:val="none" w:sz="0" w:space="0" w:color="auto"/>
        <w:right w:val="none" w:sz="0" w:space="0" w:color="auto"/>
      </w:divBdr>
      <w:divsChild>
        <w:div w:id="851651501">
          <w:marLeft w:val="0"/>
          <w:marRight w:val="0"/>
          <w:marTop w:val="0"/>
          <w:marBottom w:val="0"/>
          <w:divBdr>
            <w:top w:val="none" w:sz="0" w:space="0" w:color="auto"/>
            <w:left w:val="none" w:sz="0" w:space="0" w:color="auto"/>
            <w:bottom w:val="none" w:sz="0" w:space="0" w:color="auto"/>
            <w:right w:val="none" w:sz="0" w:space="0" w:color="auto"/>
          </w:divBdr>
        </w:div>
      </w:divsChild>
    </w:div>
    <w:div w:id="1370642049">
      <w:bodyDiv w:val="1"/>
      <w:marLeft w:val="0"/>
      <w:marRight w:val="0"/>
      <w:marTop w:val="0"/>
      <w:marBottom w:val="0"/>
      <w:divBdr>
        <w:top w:val="none" w:sz="0" w:space="0" w:color="auto"/>
        <w:left w:val="none" w:sz="0" w:space="0" w:color="auto"/>
        <w:bottom w:val="none" w:sz="0" w:space="0" w:color="auto"/>
        <w:right w:val="none" w:sz="0" w:space="0" w:color="auto"/>
      </w:divBdr>
    </w:div>
    <w:div w:id="1742869940">
      <w:bodyDiv w:val="1"/>
      <w:marLeft w:val="0"/>
      <w:marRight w:val="0"/>
      <w:marTop w:val="0"/>
      <w:marBottom w:val="0"/>
      <w:divBdr>
        <w:top w:val="none" w:sz="0" w:space="0" w:color="auto"/>
        <w:left w:val="none" w:sz="0" w:space="0" w:color="auto"/>
        <w:bottom w:val="none" w:sz="0" w:space="0" w:color="auto"/>
        <w:right w:val="none" w:sz="0" w:space="0" w:color="auto"/>
      </w:divBdr>
      <w:divsChild>
        <w:div w:id="555969417">
          <w:marLeft w:val="0"/>
          <w:marRight w:val="0"/>
          <w:marTop w:val="0"/>
          <w:marBottom w:val="0"/>
          <w:divBdr>
            <w:top w:val="none" w:sz="0" w:space="0" w:color="auto"/>
            <w:left w:val="none" w:sz="0" w:space="0" w:color="auto"/>
            <w:bottom w:val="none" w:sz="0" w:space="0" w:color="auto"/>
            <w:right w:val="none" w:sz="0" w:space="0" w:color="auto"/>
          </w:divBdr>
          <w:divsChild>
            <w:div w:id="1450586496">
              <w:marLeft w:val="0"/>
              <w:marRight w:val="0"/>
              <w:marTop w:val="0"/>
              <w:marBottom w:val="0"/>
              <w:divBdr>
                <w:top w:val="none" w:sz="0" w:space="0" w:color="auto"/>
                <w:left w:val="none" w:sz="0" w:space="0" w:color="auto"/>
                <w:bottom w:val="none" w:sz="0" w:space="0" w:color="auto"/>
                <w:right w:val="none" w:sz="0" w:space="0" w:color="auto"/>
              </w:divBdr>
            </w:div>
          </w:divsChild>
        </w:div>
        <w:div w:id="18363245">
          <w:marLeft w:val="0"/>
          <w:marRight w:val="0"/>
          <w:marTop w:val="330"/>
          <w:marBottom w:val="0"/>
          <w:divBdr>
            <w:top w:val="none" w:sz="0" w:space="0" w:color="auto"/>
            <w:left w:val="none" w:sz="0" w:space="0" w:color="auto"/>
            <w:bottom w:val="none" w:sz="0" w:space="0" w:color="auto"/>
            <w:right w:val="none" w:sz="0" w:space="0" w:color="auto"/>
          </w:divBdr>
        </w:div>
      </w:divsChild>
    </w:div>
    <w:div w:id="2101831065">
      <w:bodyDiv w:val="1"/>
      <w:marLeft w:val="0"/>
      <w:marRight w:val="0"/>
      <w:marTop w:val="0"/>
      <w:marBottom w:val="0"/>
      <w:divBdr>
        <w:top w:val="none" w:sz="0" w:space="0" w:color="auto"/>
        <w:left w:val="none" w:sz="0" w:space="0" w:color="auto"/>
        <w:bottom w:val="none" w:sz="0" w:space="0" w:color="auto"/>
        <w:right w:val="none" w:sz="0" w:space="0" w:color="auto"/>
      </w:divBdr>
      <w:divsChild>
        <w:div w:id="1026520154">
          <w:marLeft w:val="0"/>
          <w:marRight w:val="0"/>
          <w:marTop w:val="0"/>
          <w:marBottom w:val="0"/>
          <w:divBdr>
            <w:top w:val="none" w:sz="0" w:space="0" w:color="auto"/>
            <w:left w:val="none" w:sz="0" w:space="0" w:color="auto"/>
            <w:bottom w:val="none" w:sz="0" w:space="0" w:color="auto"/>
            <w:right w:val="none" w:sz="0" w:space="0" w:color="auto"/>
          </w:divBdr>
          <w:divsChild>
            <w:div w:id="1037437898">
              <w:marLeft w:val="0"/>
              <w:marRight w:val="0"/>
              <w:marTop w:val="0"/>
              <w:marBottom w:val="330"/>
              <w:divBdr>
                <w:top w:val="none" w:sz="0" w:space="0" w:color="auto"/>
                <w:left w:val="none" w:sz="0" w:space="0" w:color="auto"/>
                <w:bottom w:val="none" w:sz="0" w:space="0" w:color="auto"/>
                <w:right w:val="none" w:sz="0" w:space="0" w:color="auto"/>
              </w:divBdr>
              <w:divsChild>
                <w:div w:id="1520923318">
                  <w:marLeft w:val="0"/>
                  <w:marRight w:val="0"/>
                  <w:marTop w:val="0"/>
                  <w:marBottom w:val="0"/>
                  <w:divBdr>
                    <w:top w:val="none" w:sz="0" w:space="0" w:color="auto"/>
                    <w:left w:val="none" w:sz="0" w:space="0" w:color="auto"/>
                    <w:bottom w:val="none" w:sz="0" w:space="0" w:color="auto"/>
                    <w:right w:val="none" w:sz="0" w:space="0" w:color="auto"/>
                  </w:divBdr>
                  <w:divsChild>
                    <w:div w:id="1084915520">
                      <w:marLeft w:val="0"/>
                      <w:marRight w:val="0"/>
                      <w:marTop w:val="0"/>
                      <w:marBottom w:val="0"/>
                      <w:divBdr>
                        <w:top w:val="none" w:sz="0" w:space="0" w:color="auto"/>
                        <w:left w:val="none" w:sz="0" w:space="0" w:color="auto"/>
                        <w:bottom w:val="none" w:sz="0" w:space="0" w:color="auto"/>
                        <w:right w:val="none" w:sz="0" w:space="0" w:color="auto"/>
                      </w:divBdr>
                    </w:div>
                  </w:divsChild>
                </w:div>
                <w:div w:id="132875256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373920923">
          <w:marLeft w:val="0"/>
          <w:marRight w:val="0"/>
          <w:marTop w:val="0"/>
          <w:marBottom w:val="0"/>
          <w:divBdr>
            <w:top w:val="none" w:sz="0" w:space="0" w:color="auto"/>
            <w:left w:val="none" w:sz="0" w:space="0" w:color="auto"/>
            <w:bottom w:val="none" w:sz="0" w:space="0" w:color="auto"/>
            <w:right w:val="none" w:sz="0" w:space="0" w:color="auto"/>
          </w:divBdr>
          <w:divsChild>
            <w:div w:id="1808432954">
              <w:marLeft w:val="0"/>
              <w:marRight w:val="0"/>
              <w:marTop w:val="0"/>
              <w:marBottom w:val="0"/>
              <w:divBdr>
                <w:top w:val="none" w:sz="0" w:space="0" w:color="auto"/>
                <w:left w:val="none" w:sz="0" w:space="0" w:color="auto"/>
                <w:bottom w:val="none" w:sz="0" w:space="0" w:color="auto"/>
                <w:right w:val="none" w:sz="0" w:space="0" w:color="auto"/>
              </w:divBdr>
              <w:divsChild>
                <w:div w:id="960113293">
                  <w:marLeft w:val="-255"/>
                  <w:marRight w:val="-255"/>
                  <w:marTop w:val="0"/>
                  <w:marBottom w:val="0"/>
                  <w:divBdr>
                    <w:top w:val="none" w:sz="0" w:space="0" w:color="auto"/>
                    <w:left w:val="none" w:sz="0" w:space="0" w:color="auto"/>
                    <w:bottom w:val="none" w:sz="0" w:space="0" w:color="auto"/>
                    <w:right w:val="none" w:sz="0" w:space="0" w:color="auto"/>
                  </w:divBdr>
                  <w:divsChild>
                    <w:div w:id="1930843650">
                      <w:marLeft w:val="0"/>
                      <w:marRight w:val="0"/>
                      <w:marTop w:val="0"/>
                      <w:marBottom w:val="0"/>
                      <w:divBdr>
                        <w:top w:val="none" w:sz="0" w:space="0" w:color="auto"/>
                        <w:left w:val="none" w:sz="0" w:space="0" w:color="auto"/>
                        <w:bottom w:val="none" w:sz="0" w:space="0" w:color="auto"/>
                        <w:right w:val="none" w:sz="0" w:space="0" w:color="auto"/>
                      </w:divBdr>
                      <w:divsChild>
                        <w:div w:id="12210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80960">
              <w:marLeft w:val="0"/>
              <w:marRight w:val="0"/>
              <w:marTop w:val="0"/>
              <w:marBottom w:val="0"/>
              <w:divBdr>
                <w:top w:val="none" w:sz="0" w:space="0" w:color="auto"/>
                <w:left w:val="none" w:sz="0" w:space="0" w:color="auto"/>
                <w:bottom w:val="none" w:sz="0" w:space="0" w:color="auto"/>
                <w:right w:val="none" w:sz="0" w:space="0" w:color="auto"/>
              </w:divBdr>
              <w:divsChild>
                <w:div w:id="312489553">
                  <w:marLeft w:val="0"/>
                  <w:marRight w:val="0"/>
                  <w:marTop w:val="30"/>
                  <w:marBottom w:val="0"/>
                  <w:divBdr>
                    <w:top w:val="none" w:sz="0" w:space="0" w:color="auto"/>
                    <w:left w:val="none" w:sz="0" w:space="0" w:color="auto"/>
                    <w:bottom w:val="none" w:sz="0" w:space="0" w:color="auto"/>
                    <w:right w:val="none" w:sz="0" w:space="0" w:color="auto"/>
                  </w:divBdr>
                  <w:divsChild>
                    <w:div w:id="1047070590">
                      <w:marLeft w:val="0"/>
                      <w:marRight w:val="0"/>
                      <w:marTop w:val="0"/>
                      <w:marBottom w:val="0"/>
                      <w:divBdr>
                        <w:top w:val="none" w:sz="0" w:space="0" w:color="auto"/>
                        <w:left w:val="none" w:sz="0" w:space="0" w:color="auto"/>
                        <w:bottom w:val="none" w:sz="0" w:space="0" w:color="auto"/>
                        <w:right w:val="none" w:sz="0" w:space="0" w:color="auto"/>
                      </w:divBdr>
                      <w:divsChild>
                        <w:div w:id="1306667126">
                          <w:marLeft w:val="0"/>
                          <w:marRight w:val="0"/>
                          <w:marTop w:val="0"/>
                          <w:marBottom w:val="0"/>
                          <w:divBdr>
                            <w:top w:val="none" w:sz="0" w:space="0" w:color="auto"/>
                            <w:left w:val="none" w:sz="0" w:space="0" w:color="auto"/>
                            <w:bottom w:val="none" w:sz="0" w:space="0" w:color="auto"/>
                            <w:right w:val="none" w:sz="0" w:space="0" w:color="auto"/>
                          </w:divBdr>
                          <w:divsChild>
                            <w:div w:id="2016490835">
                              <w:marLeft w:val="0"/>
                              <w:marRight w:val="0"/>
                              <w:marTop w:val="0"/>
                              <w:marBottom w:val="0"/>
                              <w:divBdr>
                                <w:top w:val="none" w:sz="0" w:space="0" w:color="auto"/>
                                <w:left w:val="none" w:sz="0" w:space="0" w:color="auto"/>
                                <w:bottom w:val="none" w:sz="0" w:space="0" w:color="auto"/>
                                <w:right w:val="none" w:sz="0" w:space="0" w:color="auto"/>
                              </w:divBdr>
                              <w:divsChild>
                                <w:div w:id="21233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238">
                      <w:marLeft w:val="0"/>
                      <w:marRight w:val="0"/>
                      <w:marTop w:val="0"/>
                      <w:marBottom w:val="0"/>
                      <w:divBdr>
                        <w:top w:val="none" w:sz="0" w:space="0" w:color="auto"/>
                        <w:left w:val="none" w:sz="0" w:space="0" w:color="auto"/>
                        <w:bottom w:val="none" w:sz="0" w:space="0" w:color="auto"/>
                        <w:right w:val="none" w:sz="0" w:space="0" w:color="auto"/>
                      </w:divBdr>
                      <w:divsChild>
                        <w:div w:id="367032218">
                          <w:marLeft w:val="0"/>
                          <w:marRight w:val="0"/>
                          <w:marTop w:val="0"/>
                          <w:marBottom w:val="0"/>
                          <w:divBdr>
                            <w:top w:val="none" w:sz="0" w:space="0" w:color="auto"/>
                            <w:left w:val="none" w:sz="0" w:space="0" w:color="auto"/>
                            <w:bottom w:val="none" w:sz="0" w:space="0" w:color="auto"/>
                            <w:right w:val="none" w:sz="0" w:space="0" w:color="auto"/>
                          </w:divBdr>
                          <w:divsChild>
                            <w:div w:id="452789422">
                              <w:marLeft w:val="0"/>
                              <w:marRight w:val="0"/>
                              <w:marTop w:val="0"/>
                              <w:marBottom w:val="0"/>
                              <w:divBdr>
                                <w:top w:val="none" w:sz="0" w:space="0" w:color="auto"/>
                                <w:left w:val="none" w:sz="0" w:space="0" w:color="auto"/>
                                <w:bottom w:val="none" w:sz="0" w:space="0" w:color="auto"/>
                                <w:right w:val="none" w:sz="0" w:space="0" w:color="auto"/>
                              </w:divBdr>
                              <w:divsChild>
                                <w:div w:id="849224527">
                                  <w:marLeft w:val="0"/>
                                  <w:marRight w:val="0"/>
                                  <w:marTop w:val="0"/>
                                  <w:marBottom w:val="0"/>
                                  <w:divBdr>
                                    <w:top w:val="none" w:sz="0" w:space="0" w:color="auto"/>
                                    <w:left w:val="none" w:sz="0" w:space="0" w:color="auto"/>
                                    <w:bottom w:val="none" w:sz="0" w:space="0" w:color="auto"/>
                                    <w:right w:val="none" w:sz="0" w:space="0" w:color="auto"/>
                                  </w:divBdr>
                                  <w:divsChild>
                                    <w:div w:id="400908046">
                                      <w:marLeft w:val="0"/>
                                      <w:marRight w:val="0"/>
                                      <w:marTop w:val="0"/>
                                      <w:marBottom w:val="0"/>
                                      <w:divBdr>
                                        <w:top w:val="none" w:sz="0" w:space="0" w:color="auto"/>
                                        <w:left w:val="none" w:sz="0" w:space="0" w:color="auto"/>
                                        <w:bottom w:val="none" w:sz="0" w:space="0" w:color="auto"/>
                                        <w:right w:val="none" w:sz="0" w:space="0" w:color="auto"/>
                                      </w:divBdr>
                                      <w:divsChild>
                                        <w:div w:id="20087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800920">
              <w:marLeft w:val="0"/>
              <w:marRight w:val="0"/>
              <w:marTop w:val="0"/>
              <w:marBottom w:val="0"/>
              <w:divBdr>
                <w:top w:val="none" w:sz="0" w:space="0" w:color="auto"/>
                <w:left w:val="none" w:sz="0" w:space="0" w:color="auto"/>
                <w:bottom w:val="none" w:sz="0" w:space="0" w:color="auto"/>
                <w:right w:val="none" w:sz="0" w:space="0" w:color="auto"/>
              </w:divBdr>
              <w:divsChild>
                <w:div w:id="671758256">
                  <w:marLeft w:val="0"/>
                  <w:marRight w:val="0"/>
                  <w:marTop w:val="30"/>
                  <w:marBottom w:val="0"/>
                  <w:divBdr>
                    <w:top w:val="none" w:sz="0" w:space="0" w:color="auto"/>
                    <w:left w:val="none" w:sz="0" w:space="0" w:color="auto"/>
                    <w:bottom w:val="none" w:sz="0" w:space="0" w:color="auto"/>
                    <w:right w:val="none" w:sz="0" w:space="0" w:color="auto"/>
                  </w:divBdr>
                  <w:divsChild>
                    <w:div w:id="993408711">
                      <w:marLeft w:val="0"/>
                      <w:marRight w:val="0"/>
                      <w:marTop w:val="0"/>
                      <w:marBottom w:val="0"/>
                      <w:divBdr>
                        <w:top w:val="none" w:sz="0" w:space="0" w:color="auto"/>
                        <w:left w:val="none" w:sz="0" w:space="0" w:color="auto"/>
                        <w:bottom w:val="none" w:sz="0" w:space="0" w:color="auto"/>
                        <w:right w:val="none" w:sz="0" w:space="0" w:color="auto"/>
                      </w:divBdr>
                      <w:divsChild>
                        <w:div w:id="281424637">
                          <w:marLeft w:val="0"/>
                          <w:marRight w:val="0"/>
                          <w:marTop w:val="0"/>
                          <w:marBottom w:val="0"/>
                          <w:divBdr>
                            <w:top w:val="none" w:sz="0" w:space="0" w:color="auto"/>
                            <w:left w:val="none" w:sz="0" w:space="0" w:color="auto"/>
                            <w:bottom w:val="none" w:sz="0" w:space="0" w:color="auto"/>
                            <w:right w:val="none" w:sz="0" w:space="0" w:color="auto"/>
                          </w:divBdr>
                          <w:divsChild>
                            <w:div w:id="1802377869">
                              <w:marLeft w:val="0"/>
                              <w:marRight w:val="0"/>
                              <w:marTop w:val="0"/>
                              <w:marBottom w:val="0"/>
                              <w:divBdr>
                                <w:top w:val="none" w:sz="0" w:space="0" w:color="auto"/>
                                <w:left w:val="none" w:sz="0" w:space="0" w:color="auto"/>
                                <w:bottom w:val="none" w:sz="0" w:space="0" w:color="auto"/>
                                <w:right w:val="none" w:sz="0" w:space="0" w:color="auto"/>
                              </w:divBdr>
                              <w:divsChild>
                                <w:div w:id="14041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8350">
                      <w:marLeft w:val="0"/>
                      <w:marRight w:val="0"/>
                      <w:marTop w:val="0"/>
                      <w:marBottom w:val="0"/>
                      <w:divBdr>
                        <w:top w:val="none" w:sz="0" w:space="0" w:color="auto"/>
                        <w:left w:val="none" w:sz="0" w:space="0" w:color="auto"/>
                        <w:bottom w:val="none" w:sz="0" w:space="0" w:color="auto"/>
                        <w:right w:val="none" w:sz="0" w:space="0" w:color="auto"/>
                      </w:divBdr>
                      <w:divsChild>
                        <w:div w:id="1663966095">
                          <w:marLeft w:val="0"/>
                          <w:marRight w:val="0"/>
                          <w:marTop w:val="0"/>
                          <w:marBottom w:val="0"/>
                          <w:divBdr>
                            <w:top w:val="none" w:sz="0" w:space="0" w:color="auto"/>
                            <w:left w:val="none" w:sz="0" w:space="0" w:color="auto"/>
                            <w:bottom w:val="none" w:sz="0" w:space="0" w:color="auto"/>
                            <w:right w:val="none" w:sz="0" w:space="0" w:color="auto"/>
                          </w:divBdr>
                          <w:divsChild>
                            <w:div w:id="1358503597">
                              <w:marLeft w:val="0"/>
                              <w:marRight w:val="0"/>
                              <w:marTop w:val="0"/>
                              <w:marBottom w:val="0"/>
                              <w:divBdr>
                                <w:top w:val="none" w:sz="0" w:space="0" w:color="auto"/>
                                <w:left w:val="none" w:sz="0" w:space="0" w:color="auto"/>
                                <w:bottom w:val="none" w:sz="0" w:space="0" w:color="auto"/>
                                <w:right w:val="none" w:sz="0" w:space="0" w:color="auto"/>
                              </w:divBdr>
                              <w:divsChild>
                                <w:div w:id="1550452199">
                                  <w:marLeft w:val="0"/>
                                  <w:marRight w:val="0"/>
                                  <w:marTop w:val="0"/>
                                  <w:marBottom w:val="0"/>
                                  <w:divBdr>
                                    <w:top w:val="none" w:sz="0" w:space="0" w:color="auto"/>
                                    <w:left w:val="none" w:sz="0" w:space="0" w:color="auto"/>
                                    <w:bottom w:val="none" w:sz="0" w:space="0" w:color="auto"/>
                                    <w:right w:val="none" w:sz="0" w:space="0" w:color="auto"/>
                                  </w:divBdr>
                                  <w:divsChild>
                                    <w:div w:id="1468814998">
                                      <w:marLeft w:val="0"/>
                                      <w:marRight w:val="0"/>
                                      <w:marTop w:val="0"/>
                                      <w:marBottom w:val="0"/>
                                      <w:divBdr>
                                        <w:top w:val="none" w:sz="0" w:space="0" w:color="auto"/>
                                        <w:left w:val="none" w:sz="0" w:space="0" w:color="auto"/>
                                        <w:bottom w:val="none" w:sz="0" w:space="0" w:color="auto"/>
                                        <w:right w:val="none" w:sz="0" w:space="0" w:color="auto"/>
                                      </w:divBdr>
                                      <w:divsChild>
                                        <w:div w:id="277180710">
                                          <w:marLeft w:val="180"/>
                                          <w:marRight w:val="0"/>
                                          <w:marTop w:val="0"/>
                                          <w:marBottom w:val="0"/>
                                          <w:divBdr>
                                            <w:top w:val="none" w:sz="0" w:space="0" w:color="auto"/>
                                            <w:left w:val="none" w:sz="0" w:space="0" w:color="auto"/>
                                            <w:bottom w:val="none" w:sz="0" w:space="0" w:color="auto"/>
                                            <w:right w:val="none" w:sz="0" w:space="0" w:color="auto"/>
                                          </w:divBdr>
                                          <w:divsChild>
                                            <w:div w:id="1528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3167">
                                  <w:marLeft w:val="0"/>
                                  <w:marRight w:val="0"/>
                                  <w:marTop w:val="0"/>
                                  <w:marBottom w:val="0"/>
                                  <w:divBdr>
                                    <w:top w:val="none" w:sz="0" w:space="0" w:color="auto"/>
                                    <w:left w:val="none" w:sz="0" w:space="0" w:color="auto"/>
                                    <w:bottom w:val="none" w:sz="0" w:space="0" w:color="auto"/>
                                    <w:right w:val="none" w:sz="0" w:space="0" w:color="auto"/>
                                  </w:divBdr>
                                  <w:divsChild>
                                    <w:div w:id="883059884">
                                      <w:marLeft w:val="0"/>
                                      <w:marRight w:val="0"/>
                                      <w:marTop w:val="0"/>
                                      <w:marBottom w:val="0"/>
                                      <w:divBdr>
                                        <w:top w:val="none" w:sz="0" w:space="0" w:color="auto"/>
                                        <w:left w:val="none" w:sz="0" w:space="0" w:color="auto"/>
                                        <w:bottom w:val="none" w:sz="0" w:space="0" w:color="auto"/>
                                        <w:right w:val="none" w:sz="0" w:space="0" w:color="auto"/>
                                      </w:divBdr>
                                      <w:divsChild>
                                        <w:div w:id="676078933">
                                          <w:marLeft w:val="180"/>
                                          <w:marRight w:val="0"/>
                                          <w:marTop w:val="0"/>
                                          <w:marBottom w:val="0"/>
                                          <w:divBdr>
                                            <w:top w:val="none" w:sz="0" w:space="0" w:color="auto"/>
                                            <w:left w:val="none" w:sz="0" w:space="0" w:color="auto"/>
                                            <w:bottom w:val="none" w:sz="0" w:space="0" w:color="auto"/>
                                            <w:right w:val="none" w:sz="0" w:space="0" w:color="auto"/>
                                          </w:divBdr>
                                          <w:divsChild>
                                            <w:div w:id="1526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2203">
                                  <w:marLeft w:val="0"/>
                                  <w:marRight w:val="0"/>
                                  <w:marTop w:val="0"/>
                                  <w:marBottom w:val="0"/>
                                  <w:divBdr>
                                    <w:top w:val="none" w:sz="0" w:space="0" w:color="auto"/>
                                    <w:left w:val="none" w:sz="0" w:space="0" w:color="auto"/>
                                    <w:bottom w:val="none" w:sz="0" w:space="0" w:color="auto"/>
                                    <w:right w:val="none" w:sz="0" w:space="0" w:color="auto"/>
                                  </w:divBdr>
                                  <w:divsChild>
                                    <w:div w:id="1760908320">
                                      <w:marLeft w:val="0"/>
                                      <w:marRight w:val="0"/>
                                      <w:marTop w:val="0"/>
                                      <w:marBottom w:val="0"/>
                                      <w:divBdr>
                                        <w:top w:val="none" w:sz="0" w:space="0" w:color="auto"/>
                                        <w:left w:val="none" w:sz="0" w:space="0" w:color="auto"/>
                                        <w:bottom w:val="none" w:sz="0" w:space="0" w:color="auto"/>
                                        <w:right w:val="none" w:sz="0" w:space="0" w:color="auto"/>
                                      </w:divBdr>
                                      <w:divsChild>
                                        <w:div w:id="1965384970">
                                          <w:marLeft w:val="180"/>
                                          <w:marRight w:val="0"/>
                                          <w:marTop w:val="0"/>
                                          <w:marBottom w:val="0"/>
                                          <w:divBdr>
                                            <w:top w:val="none" w:sz="0" w:space="0" w:color="auto"/>
                                            <w:left w:val="none" w:sz="0" w:space="0" w:color="auto"/>
                                            <w:bottom w:val="none" w:sz="0" w:space="0" w:color="auto"/>
                                            <w:right w:val="none" w:sz="0" w:space="0" w:color="auto"/>
                                          </w:divBdr>
                                          <w:divsChild>
                                            <w:div w:id="292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0788">
                                  <w:marLeft w:val="0"/>
                                  <w:marRight w:val="0"/>
                                  <w:marTop w:val="0"/>
                                  <w:marBottom w:val="0"/>
                                  <w:divBdr>
                                    <w:top w:val="none" w:sz="0" w:space="0" w:color="auto"/>
                                    <w:left w:val="none" w:sz="0" w:space="0" w:color="auto"/>
                                    <w:bottom w:val="none" w:sz="0" w:space="0" w:color="auto"/>
                                    <w:right w:val="none" w:sz="0" w:space="0" w:color="auto"/>
                                  </w:divBdr>
                                  <w:divsChild>
                                    <w:div w:id="1862626996">
                                      <w:marLeft w:val="0"/>
                                      <w:marRight w:val="0"/>
                                      <w:marTop w:val="0"/>
                                      <w:marBottom w:val="0"/>
                                      <w:divBdr>
                                        <w:top w:val="none" w:sz="0" w:space="0" w:color="auto"/>
                                        <w:left w:val="none" w:sz="0" w:space="0" w:color="auto"/>
                                        <w:bottom w:val="none" w:sz="0" w:space="0" w:color="auto"/>
                                        <w:right w:val="none" w:sz="0" w:space="0" w:color="auto"/>
                                      </w:divBdr>
                                      <w:divsChild>
                                        <w:div w:id="1122109463">
                                          <w:marLeft w:val="180"/>
                                          <w:marRight w:val="0"/>
                                          <w:marTop w:val="0"/>
                                          <w:marBottom w:val="0"/>
                                          <w:divBdr>
                                            <w:top w:val="none" w:sz="0" w:space="0" w:color="auto"/>
                                            <w:left w:val="none" w:sz="0" w:space="0" w:color="auto"/>
                                            <w:bottom w:val="none" w:sz="0" w:space="0" w:color="auto"/>
                                            <w:right w:val="none" w:sz="0" w:space="0" w:color="auto"/>
                                          </w:divBdr>
                                          <w:divsChild>
                                            <w:div w:id="18611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76340">
              <w:marLeft w:val="0"/>
              <w:marRight w:val="0"/>
              <w:marTop w:val="0"/>
              <w:marBottom w:val="0"/>
              <w:divBdr>
                <w:top w:val="none" w:sz="0" w:space="0" w:color="auto"/>
                <w:left w:val="none" w:sz="0" w:space="0" w:color="auto"/>
                <w:bottom w:val="none" w:sz="0" w:space="0" w:color="auto"/>
                <w:right w:val="none" w:sz="0" w:space="0" w:color="auto"/>
              </w:divBdr>
              <w:divsChild>
                <w:div w:id="2059545142">
                  <w:marLeft w:val="0"/>
                  <w:marRight w:val="0"/>
                  <w:marTop w:val="30"/>
                  <w:marBottom w:val="0"/>
                  <w:divBdr>
                    <w:top w:val="none" w:sz="0" w:space="0" w:color="auto"/>
                    <w:left w:val="none" w:sz="0" w:space="0" w:color="auto"/>
                    <w:bottom w:val="none" w:sz="0" w:space="0" w:color="auto"/>
                    <w:right w:val="none" w:sz="0" w:space="0" w:color="auto"/>
                  </w:divBdr>
                  <w:divsChild>
                    <w:div w:id="453712722">
                      <w:marLeft w:val="0"/>
                      <w:marRight w:val="0"/>
                      <w:marTop w:val="0"/>
                      <w:marBottom w:val="0"/>
                      <w:divBdr>
                        <w:top w:val="none" w:sz="0" w:space="0" w:color="auto"/>
                        <w:left w:val="none" w:sz="0" w:space="0" w:color="auto"/>
                        <w:bottom w:val="none" w:sz="0" w:space="0" w:color="auto"/>
                        <w:right w:val="none" w:sz="0" w:space="0" w:color="auto"/>
                      </w:divBdr>
                      <w:divsChild>
                        <w:div w:id="1640332407">
                          <w:marLeft w:val="0"/>
                          <w:marRight w:val="0"/>
                          <w:marTop w:val="0"/>
                          <w:marBottom w:val="0"/>
                          <w:divBdr>
                            <w:top w:val="none" w:sz="0" w:space="0" w:color="auto"/>
                            <w:left w:val="none" w:sz="0" w:space="0" w:color="auto"/>
                            <w:bottom w:val="none" w:sz="0" w:space="0" w:color="auto"/>
                            <w:right w:val="none" w:sz="0" w:space="0" w:color="auto"/>
                          </w:divBdr>
                          <w:divsChild>
                            <w:div w:id="1144664400">
                              <w:marLeft w:val="0"/>
                              <w:marRight w:val="0"/>
                              <w:marTop w:val="0"/>
                              <w:marBottom w:val="0"/>
                              <w:divBdr>
                                <w:top w:val="none" w:sz="0" w:space="0" w:color="auto"/>
                                <w:left w:val="none" w:sz="0" w:space="0" w:color="auto"/>
                                <w:bottom w:val="none" w:sz="0" w:space="0" w:color="auto"/>
                                <w:right w:val="none" w:sz="0" w:space="0" w:color="auto"/>
                              </w:divBdr>
                              <w:divsChild>
                                <w:div w:id="13714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6518">
                      <w:marLeft w:val="0"/>
                      <w:marRight w:val="0"/>
                      <w:marTop w:val="0"/>
                      <w:marBottom w:val="0"/>
                      <w:divBdr>
                        <w:top w:val="none" w:sz="0" w:space="0" w:color="auto"/>
                        <w:left w:val="none" w:sz="0" w:space="0" w:color="auto"/>
                        <w:bottom w:val="none" w:sz="0" w:space="0" w:color="auto"/>
                        <w:right w:val="none" w:sz="0" w:space="0" w:color="auto"/>
                      </w:divBdr>
                      <w:divsChild>
                        <w:div w:id="487020786">
                          <w:marLeft w:val="0"/>
                          <w:marRight w:val="0"/>
                          <w:marTop w:val="0"/>
                          <w:marBottom w:val="0"/>
                          <w:divBdr>
                            <w:top w:val="none" w:sz="0" w:space="0" w:color="auto"/>
                            <w:left w:val="none" w:sz="0" w:space="0" w:color="auto"/>
                            <w:bottom w:val="none" w:sz="0" w:space="0" w:color="auto"/>
                            <w:right w:val="none" w:sz="0" w:space="0" w:color="auto"/>
                          </w:divBdr>
                          <w:divsChild>
                            <w:div w:id="362630383">
                              <w:marLeft w:val="0"/>
                              <w:marRight w:val="0"/>
                              <w:marTop w:val="0"/>
                              <w:marBottom w:val="0"/>
                              <w:divBdr>
                                <w:top w:val="none" w:sz="0" w:space="0" w:color="auto"/>
                                <w:left w:val="none" w:sz="0" w:space="0" w:color="auto"/>
                                <w:bottom w:val="none" w:sz="0" w:space="0" w:color="auto"/>
                                <w:right w:val="none" w:sz="0" w:space="0" w:color="auto"/>
                              </w:divBdr>
                              <w:divsChild>
                                <w:div w:id="2114662698">
                                  <w:marLeft w:val="0"/>
                                  <w:marRight w:val="0"/>
                                  <w:marTop w:val="0"/>
                                  <w:marBottom w:val="0"/>
                                  <w:divBdr>
                                    <w:top w:val="none" w:sz="0" w:space="0" w:color="auto"/>
                                    <w:left w:val="none" w:sz="0" w:space="0" w:color="auto"/>
                                    <w:bottom w:val="none" w:sz="0" w:space="0" w:color="auto"/>
                                    <w:right w:val="none" w:sz="0" w:space="0" w:color="auto"/>
                                  </w:divBdr>
                                  <w:divsChild>
                                    <w:div w:id="1089814292">
                                      <w:marLeft w:val="0"/>
                                      <w:marRight w:val="0"/>
                                      <w:marTop w:val="0"/>
                                      <w:marBottom w:val="0"/>
                                      <w:divBdr>
                                        <w:top w:val="none" w:sz="0" w:space="0" w:color="auto"/>
                                        <w:left w:val="none" w:sz="0" w:space="0" w:color="auto"/>
                                        <w:bottom w:val="none" w:sz="0" w:space="0" w:color="auto"/>
                                        <w:right w:val="none" w:sz="0" w:space="0" w:color="auto"/>
                                      </w:divBdr>
                                      <w:divsChild>
                                        <w:div w:id="773325499">
                                          <w:marLeft w:val="180"/>
                                          <w:marRight w:val="0"/>
                                          <w:marTop w:val="0"/>
                                          <w:marBottom w:val="0"/>
                                          <w:divBdr>
                                            <w:top w:val="none" w:sz="0" w:space="0" w:color="auto"/>
                                            <w:left w:val="none" w:sz="0" w:space="0" w:color="auto"/>
                                            <w:bottom w:val="none" w:sz="0" w:space="0" w:color="auto"/>
                                            <w:right w:val="none" w:sz="0" w:space="0" w:color="auto"/>
                                          </w:divBdr>
                                          <w:divsChild>
                                            <w:div w:id="720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5796">
                                  <w:marLeft w:val="0"/>
                                  <w:marRight w:val="0"/>
                                  <w:marTop w:val="0"/>
                                  <w:marBottom w:val="0"/>
                                  <w:divBdr>
                                    <w:top w:val="none" w:sz="0" w:space="0" w:color="auto"/>
                                    <w:left w:val="none" w:sz="0" w:space="0" w:color="auto"/>
                                    <w:bottom w:val="none" w:sz="0" w:space="0" w:color="auto"/>
                                    <w:right w:val="none" w:sz="0" w:space="0" w:color="auto"/>
                                  </w:divBdr>
                                  <w:divsChild>
                                    <w:div w:id="599798110">
                                      <w:marLeft w:val="0"/>
                                      <w:marRight w:val="0"/>
                                      <w:marTop w:val="0"/>
                                      <w:marBottom w:val="0"/>
                                      <w:divBdr>
                                        <w:top w:val="none" w:sz="0" w:space="0" w:color="auto"/>
                                        <w:left w:val="none" w:sz="0" w:space="0" w:color="auto"/>
                                        <w:bottom w:val="none" w:sz="0" w:space="0" w:color="auto"/>
                                        <w:right w:val="none" w:sz="0" w:space="0" w:color="auto"/>
                                      </w:divBdr>
                                      <w:divsChild>
                                        <w:div w:id="1388990370">
                                          <w:marLeft w:val="180"/>
                                          <w:marRight w:val="0"/>
                                          <w:marTop w:val="0"/>
                                          <w:marBottom w:val="0"/>
                                          <w:divBdr>
                                            <w:top w:val="none" w:sz="0" w:space="0" w:color="auto"/>
                                            <w:left w:val="none" w:sz="0" w:space="0" w:color="auto"/>
                                            <w:bottom w:val="none" w:sz="0" w:space="0" w:color="auto"/>
                                            <w:right w:val="none" w:sz="0" w:space="0" w:color="auto"/>
                                          </w:divBdr>
                                          <w:divsChild>
                                            <w:div w:id="9784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7711-CE05-4A9D-92A4-644CE34D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4115</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MOIRON</dc:creator>
  <cp:keywords/>
  <dc:description/>
  <cp:lastModifiedBy>localadmin</cp:lastModifiedBy>
  <cp:revision>2</cp:revision>
  <dcterms:created xsi:type="dcterms:W3CDTF">2019-12-11T08:55:00Z</dcterms:created>
  <dcterms:modified xsi:type="dcterms:W3CDTF">2019-12-11T08:55:00Z</dcterms:modified>
</cp:coreProperties>
</file>